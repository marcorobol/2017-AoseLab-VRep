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E0ABF" w14:textId="4F3509C4" w:rsidR="00F52CBF" w:rsidRPr="00837F4C" w:rsidRDefault="00117DBF" w:rsidP="00117DBF">
      <w:pPr>
        <w:pStyle w:val="Titolo1"/>
        <w:jc w:val="center"/>
        <w:rPr>
          <w:sz w:val="40"/>
          <w:lang w:val="en-GB"/>
        </w:rPr>
      </w:pPr>
      <w:r w:rsidRPr="00B43C0A">
        <w:rPr>
          <w:sz w:val="40"/>
          <w:lang w:val="en-GB"/>
        </w:rPr>
        <w:t>WDAS JACK AGENTS</w:t>
      </w:r>
    </w:p>
    <w:p w14:paraId="55EF1DEC" w14:textId="541AADDB" w:rsidR="00117DBF" w:rsidRPr="00837F4C" w:rsidRDefault="00117DBF" w:rsidP="00117DBF">
      <w:pPr>
        <w:pStyle w:val="Sottotitolo"/>
        <w:jc w:val="center"/>
        <w:rPr>
          <w:sz w:val="32"/>
          <w:lang w:val="en-GB"/>
        </w:rPr>
      </w:pPr>
      <w:r w:rsidRPr="00B43C0A">
        <w:rPr>
          <w:sz w:val="32"/>
          <w:lang w:val="en-GB"/>
        </w:rPr>
        <w:t xml:space="preserve">AOSE 2017 </w:t>
      </w:r>
      <w:ins w:id="0" w:author="Paolo Busetta" w:date="2017-04-27T15:47:00Z">
        <w:r w:rsidR="001D6EC8">
          <w:rPr>
            <w:sz w:val="32"/>
            <w:lang w:val="en-GB"/>
          </w:rPr>
          <w:t>PRACTICAL LABORATORIES</w:t>
        </w:r>
      </w:ins>
    </w:p>
    <w:p w14:paraId="515BCD16" w14:textId="77777777" w:rsidR="00117DBF" w:rsidRPr="00837F4C" w:rsidRDefault="00117DBF" w:rsidP="00117DBF">
      <w:pPr>
        <w:rPr>
          <w:lang w:val="en-GB"/>
        </w:rPr>
      </w:pPr>
    </w:p>
    <w:p w14:paraId="49D7A37A" w14:textId="77777777" w:rsidR="00117DBF" w:rsidRPr="00837F4C" w:rsidRDefault="00117DBF" w:rsidP="00117DBF">
      <w:pPr>
        <w:rPr>
          <w:lang w:val="en-GB"/>
        </w:rPr>
      </w:pPr>
    </w:p>
    <w:p w14:paraId="148D0322" w14:textId="2D797038" w:rsidR="00AC3078" w:rsidRPr="006F03CA" w:rsidRDefault="0077261D" w:rsidP="00AC3078">
      <w:pPr>
        <w:pStyle w:val="Sottotitolo"/>
        <w:rPr>
          <w:lang w:val="en-GB"/>
        </w:rPr>
      </w:pPr>
      <w:bookmarkStart w:id="1" w:name="Introduzione"/>
      <w:r w:rsidRPr="006F03CA">
        <w:rPr>
          <w:lang w:val="en-GB"/>
        </w:rPr>
        <w:t xml:space="preserve">1. </w:t>
      </w:r>
      <w:r w:rsidR="00AC3078" w:rsidRPr="006F03CA">
        <w:rPr>
          <w:lang w:val="en-GB"/>
        </w:rPr>
        <w:t>I</w:t>
      </w:r>
      <w:r w:rsidR="00356643" w:rsidRPr="006F03CA">
        <w:rPr>
          <w:lang w:val="en-GB"/>
        </w:rPr>
        <w:t>NTRODUCTION</w:t>
      </w:r>
    </w:p>
    <w:bookmarkEnd w:id="1"/>
    <w:p w14:paraId="1A62AEF6" w14:textId="539E7678" w:rsidR="006F03CA" w:rsidRPr="006F03CA" w:rsidRDefault="006F03CA" w:rsidP="00AC3078">
      <w:pPr>
        <w:rPr>
          <w:lang w:val="en-GB"/>
        </w:rPr>
      </w:pPr>
      <w:r w:rsidRPr="006F03CA">
        <w:rPr>
          <w:lang w:val="en-GB"/>
        </w:rPr>
        <w:t>This document</w:t>
      </w:r>
      <w:ins w:id="2" w:author="Paolo Busetta" w:date="2017-04-27T15:46:00Z">
        <w:r w:rsidR="001D6EC8">
          <w:rPr>
            <w:lang w:val="en-GB"/>
          </w:rPr>
          <w:t xml:space="preserve"> describes what is</w:t>
        </w:r>
      </w:ins>
      <w:r w:rsidRPr="006F03CA">
        <w:rPr>
          <w:lang w:val="en-GB"/>
        </w:rPr>
        <w:t xml:space="preserve"> need</w:t>
      </w:r>
      <w:ins w:id="3" w:author="Paolo Busetta" w:date="2017-04-27T15:46:00Z">
        <w:r w:rsidR="001D6EC8">
          <w:rPr>
            <w:lang w:val="en-GB"/>
          </w:rPr>
          <w:t>ed</w:t>
        </w:r>
      </w:ins>
      <w:r w:rsidRPr="006F03CA">
        <w:rPr>
          <w:lang w:val="en-GB"/>
        </w:rPr>
        <w:t xml:space="preserve"> to </w:t>
      </w:r>
      <w:ins w:id="4" w:author="Paolo Busetta" w:date="2017-04-27T15:46:00Z">
        <w:r w:rsidR="001D6EC8">
          <w:rPr>
            <w:lang w:val="en-GB"/>
          </w:rPr>
          <w:t>set</w:t>
        </w:r>
        <w:r w:rsidR="001D6EC8" w:rsidRPr="006F03CA">
          <w:rPr>
            <w:lang w:val="en-GB"/>
          </w:rPr>
          <w:t xml:space="preserve"> </w:t>
        </w:r>
      </w:ins>
      <w:r w:rsidRPr="006F03CA">
        <w:rPr>
          <w:lang w:val="en-GB"/>
        </w:rPr>
        <w:t xml:space="preserve">the environment </w:t>
      </w:r>
      <w:ins w:id="5" w:author="Paolo Busetta" w:date="2017-04-27T15:46:00Z">
        <w:r w:rsidR="001D6EC8">
          <w:rPr>
            <w:lang w:val="en-GB"/>
          </w:rPr>
          <w:t xml:space="preserve">up </w:t>
        </w:r>
      </w:ins>
      <w:r w:rsidRPr="006F03CA">
        <w:rPr>
          <w:lang w:val="en-GB"/>
        </w:rPr>
        <w:t xml:space="preserve">for the AOSE </w:t>
      </w:r>
      <w:ins w:id="6" w:author="Paolo Busetta" w:date="2017-04-27T15:47:00Z">
        <w:r w:rsidR="001D6EC8">
          <w:rPr>
            <w:lang w:val="en-GB"/>
          </w:rPr>
          <w:t>labs</w:t>
        </w:r>
      </w:ins>
      <w:r w:rsidRPr="006F03CA">
        <w:rPr>
          <w:lang w:val="en-GB"/>
        </w:rPr>
        <w:t>.</w:t>
      </w:r>
    </w:p>
    <w:p w14:paraId="05ECA9BE" w14:textId="77777777" w:rsidR="00AC3078" w:rsidRPr="006F03CA" w:rsidRDefault="00AC3078" w:rsidP="00AC3078">
      <w:pPr>
        <w:rPr>
          <w:lang w:val="en-GB"/>
        </w:rPr>
      </w:pPr>
    </w:p>
    <w:p w14:paraId="09726CDC" w14:textId="752EAAFD" w:rsidR="00AC3078" w:rsidRPr="006F03CA" w:rsidRDefault="0077261D" w:rsidP="00AC3078">
      <w:pPr>
        <w:pStyle w:val="Sottotitolo"/>
        <w:rPr>
          <w:lang w:val="en-GB"/>
        </w:rPr>
      </w:pPr>
      <w:r w:rsidRPr="006F03CA">
        <w:rPr>
          <w:lang w:val="en-GB"/>
        </w:rPr>
        <w:t xml:space="preserve">2. </w:t>
      </w:r>
      <w:r w:rsidR="006F03CA" w:rsidRPr="006F03CA">
        <w:rPr>
          <w:lang w:val="en-GB"/>
        </w:rPr>
        <w:t>REQUIREMENTS</w:t>
      </w:r>
    </w:p>
    <w:p w14:paraId="05C6F32A" w14:textId="36CDE2A1" w:rsidR="00AC3078" w:rsidRPr="006F03CA" w:rsidRDefault="00355C7C" w:rsidP="00355C7C">
      <w:pPr>
        <w:pStyle w:val="Paragrafoelenco"/>
        <w:numPr>
          <w:ilvl w:val="0"/>
          <w:numId w:val="1"/>
        </w:numPr>
        <w:rPr>
          <w:lang w:val="en-GB"/>
        </w:rPr>
      </w:pPr>
      <w:r w:rsidRPr="006F03CA">
        <w:rPr>
          <w:lang w:val="en-GB"/>
        </w:rPr>
        <w:t xml:space="preserve">V-REP EDU </w:t>
      </w:r>
      <w:ins w:id="7" w:author="Paolo Busetta" w:date="2017-04-27T15:47:00Z">
        <w:r w:rsidR="001E4F21">
          <w:rPr>
            <w:lang w:val="en-GB"/>
          </w:rPr>
          <w:t xml:space="preserve">- </w:t>
        </w:r>
      </w:ins>
      <w:r w:rsidR="006F03CA" w:rsidRPr="006F03CA">
        <w:rPr>
          <w:lang w:val="en-GB"/>
        </w:rPr>
        <w:t>Download it from</w:t>
      </w:r>
      <w:r w:rsidRPr="006F03CA">
        <w:rPr>
          <w:lang w:val="en-GB"/>
        </w:rPr>
        <w:t xml:space="preserve"> </w:t>
      </w:r>
      <w:hyperlink r:id="rId6" w:history="1">
        <w:r w:rsidRPr="006F03CA">
          <w:rPr>
            <w:lang w:val="en-GB"/>
          </w:rPr>
          <w:t>http://www.coppeliarobotics.com/downloads.html</w:t>
        </w:r>
      </w:hyperlink>
    </w:p>
    <w:p w14:paraId="4240C359" w14:textId="08FFE83D" w:rsidR="00355C7C" w:rsidRPr="006F03CA" w:rsidRDefault="00355C7C" w:rsidP="00355C7C">
      <w:pPr>
        <w:pStyle w:val="Paragrafoelenco"/>
        <w:numPr>
          <w:ilvl w:val="0"/>
          <w:numId w:val="1"/>
        </w:numPr>
        <w:rPr>
          <w:lang w:val="en-GB"/>
        </w:rPr>
      </w:pPr>
      <w:r w:rsidRPr="006F03CA">
        <w:rPr>
          <w:lang w:val="en-GB"/>
        </w:rPr>
        <w:t>JACK</w:t>
      </w:r>
    </w:p>
    <w:p w14:paraId="1B64E708" w14:textId="741B9C35" w:rsidR="00355C7C" w:rsidRPr="006F03CA" w:rsidRDefault="00D15FED" w:rsidP="00355C7C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Archive</w:t>
      </w:r>
      <w:r w:rsidRPr="006F03CA">
        <w:rPr>
          <w:lang w:val="en-GB"/>
        </w:rPr>
        <w:t xml:space="preserve"> </w:t>
      </w:r>
      <w:r w:rsidR="0084549F" w:rsidRPr="0084549F">
        <w:rPr>
          <w:i/>
          <w:lang w:val="en-GB"/>
        </w:rPr>
        <w:t>AOSE-JACK-VREP-2017</w:t>
      </w:r>
      <w:r w:rsidR="00A47208" w:rsidRPr="006F03CA">
        <w:rPr>
          <w:lang w:val="en-GB"/>
        </w:rPr>
        <w:t>.zip</w:t>
      </w:r>
      <w:r w:rsidR="008F3DA2">
        <w:rPr>
          <w:lang w:val="en-GB"/>
        </w:rPr>
        <w:t xml:space="preserve"> </w:t>
      </w:r>
    </w:p>
    <w:p w14:paraId="48477579" w14:textId="77777777" w:rsidR="00355C7C" w:rsidRPr="006F03CA" w:rsidRDefault="00355C7C" w:rsidP="00355C7C">
      <w:pPr>
        <w:rPr>
          <w:lang w:val="en-GB"/>
        </w:rPr>
      </w:pPr>
    </w:p>
    <w:p w14:paraId="1AD363BA" w14:textId="447CF120" w:rsidR="00AC1206" w:rsidRPr="006F03CA" w:rsidRDefault="0077261D" w:rsidP="00AC1206">
      <w:pPr>
        <w:pStyle w:val="Sottotitolo"/>
        <w:rPr>
          <w:lang w:val="en-GB"/>
        </w:rPr>
      </w:pPr>
      <w:r w:rsidRPr="006F03CA">
        <w:rPr>
          <w:lang w:val="en-GB"/>
        </w:rPr>
        <w:t xml:space="preserve">3. </w:t>
      </w:r>
      <w:r w:rsidR="00E81B46">
        <w:rPr>
          <w:lang w:val="en-GB"/>
        </w:rPr>
        <w:t>INSTALL</w:t>
      </w:r>
      <w:r w:rsidR="00AC1206" w:rsidRPr="006F03CA">
        <w:rPr>
          <w:lang w:val="en-GB"/>
        </w:rPr>
        <w:t>A</w:t>
      </w:r>
      <w:r w:rsidR="006F03CA" w:rsidRPr="006F03CA">
        <w:rPr>
          <w:lang w:val="en-GB"/>
        </w:rPr>
        <w:t>TION</w:t>
      </w:r>
    </w:p>
    <w:p w14:paraId="3AA5A9AB" w14:textId="38FE75C2" w:rsidR="00AC1206" w:rsidRPr="006F03CA" w:rsidRDefault="006F03CA" w:rsidP="00AC1206">
      <w:pPr>
        <w:pStyle w:val="Paragrafoelenco"/>
        <w:numPr>
          <w:ilvl w:val="0"/>
          <w:numId w:val="2"/>
        </w:numPr>
        <w:rPr>
          <w:lang w:val="en-GB"/>
        </w:rPr>
      </w:pPr>
      <w:r w:rsidRPr="006F03CA">
        <w:rPr>
          <w:lang w:val="en-GB"/>
        </w:rPr>
        <w:t xml:space="preserve">Unzip the </w:t>
      </w:r>
      <w:r w:rsidR="0084549F" w:rsidRPr="0084549F">
        <w:rPr>
          <w:i/>
          <w:lang w:val="en-GB"/>
        </w:rPr>
        <w:t>AOSE-JACK-VREP-2017</w:t>
      </w:r>
      <w:r w:rsidRPr="006F03CA">
        <w:rPr>
          <w:lang w:val="en-GB"/>
        </w:rPr>
        <w:t>.zip folder</w:t>
      </w:r>
      <w:r>
        <w:rPr>
          <w:lang w:val="en-GB"/>
        </w:rPr>
        <w:t>.</w:t>
      </w:r>
    </w:p>
    <w:p w14:paraId="2E484140" w14:textId="77777777" w:rsidR="004206C2" w:rsidRPr="006F03CA" w:rsidRDefault="004206C2" w:rsidP="004206C2">
      <w:pPr>
        <w:rPr>
          <w:lang w:val="en-GB"/>
        </w:rPr>
      </w:pPr>
    </w:p>
    <w:p w14:paraId="2FBBB7C1" w14:textId="48EED540" w:rsidR="004206C2" w:rsidRPr="006F03CA" w:rsidRDefault="0077261D" w:rsidP="004206C2">
      <w:pPr>
        <w:pStyle w:val="Sottotitolo"/>
        <w:rPr>
          <w:lang w:val="en-GB"/>
        </w:rPr>
      </w:pPr>
      <w:r w:rsidRPr="006F03CA">
        <w:rPr>
          <w:lang w:val="en-GB"/>
        </w:rPr>
        <w:t xml:space="preserve">3.1 </w:t>
      </w:r>
      <w:r w:rsidR="006F03CA">
        <w:rPr>
          <w:lang w:val="en-GB"/>
        </w:rPr>
        <w:t>V-REP EXECUTION</w:t>
      </w:r>
    </w:p>
    <w:p w14:paraId="4F8537E3" w14:textId="64D405CC" w:rsidR="004206C2" w:rsidRPr="006F03CA" w:rsidRDefault="00D15FED" w:rsidP="004206C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Start V-REP</w:t>
      </w:r>
      <w:r w:rsidR="006F03CA">
        <w:rPr>
          <w:lang w:val="en-GB"/>
        </w:rPr>
        <w:t>.</w:t>
      </w:r>
    </w:p>
    <w:p w14:paraId="412CA3AF" w14:textId="1AD11F3A" w:rsidR="004206C2" w:rsidRPr="006F03CA" w:rsidRDefault="006F03CA" w:rsidP="004206C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Open the scene</w:t>
      </w:r>
      <w:r w:rsidR="004206C2" w:rsidRPr="006F03CA">
        <w:rPr>
          <w:lang w:val="en-GB"/>
        </w:rPr>
        <w:t xml:space="preserve"> </w:t>
      </w:r>
      <w:proofErr w:type="spellStart"/>
      <w:r w:rsidR="004206C2" w:rsidRPr="00DA2C5B">
        <w:rPr>
          <w:b/>
          <w:lang w:val="en-GB"/>
        </w:rPr>
        <w:t>warehouseStatic.ttt</w:t>
      </w:r>
      <w:proofErr w:type="spellEnd"/>
      <w:r w:rsidR="00A47208" w:rsidRPr="006F03CA">
        <w:rPr>
          <w:lang w:val="en-GB"/>
        </w:rPr>
        <w:t xml:space="preserve"> </w:t>
      </w:r>
      <w:r>
        <w:rPr>
          <w:lang w:val="en-GB"/>
        </w:rPr>
        <w:t xml:space="preserve">in the </w:t>
      </w:r>
      <w:proofErr w:type="spellStart"/>
      <w:r w:rsidRPr="00DA2C5B">
        <w:rPr>
          <w:b/>
          <w:lang w:val="en-GB"/>
        </w:rPr>
        <w:t>vrepFiles</w:t>
      </w:r>
      <w:proofErr w:type="spellEnd"/>
      <w:r>
        <w:rPr>
          <w:lang w:val="en-GB"/>
        </w:rPr>
        <w:t xml:space="preserve"> folder</w:t>
      </w:r>
      <w:r w:rsidR="008F3DA2">
        <w:rPr>
          <w:lang w:val="en-GB"/>
        </w:rPr>
        <w:t xml:space="preserve"> situated in the unzipped archive.</w:t>
      </w:r>
    </w:p>
    <w:p w14:paraId="2E22F793" w14:textId="07CE101A" w:rsidR="004206C2" w:rsidRPr="006F03CA" w:rsidRDefault="004206C2" w:rsidP="004206C2">
      <w:pPr>
        <w:rPr>
          <w:lang w:val="en-GB"/>
        </w:rPr>
      </w:pPr>
    </w:p>
    <w:p w14:paraId="73545F9C" w14:textId="5C2A9767" w:rsidR="004206C2" w:rsidRPr="006F03CA" w:rsidRDefault="0077261D" w:rsidP="004206C2">
      <w:pPr>
        <w:pStyle w:val="Sottotitolo"/>
        <w:rPr>
          <w:lang w:val="en-GB"/>
        </w:rPr>
      </w:pPr>
      <w:r w:rsidRPr="006F03CA">
        <w:rPr>
          <w:lang w:val="en-GB"/>
        </w:rPr>
        <w:t xml:space="preserve">3.2 </w:t>
      </w:r>
      <w:r w:rsidR="00867736">
        <w:rPr>
          <w:lang w:val="en-GB"/>
        </w:rPr>
        <w:t xml:space="preserve">JACK EXECUTION AND COMPILATION </w:t>
      </w:r>
    </w:p>
    <w:p w14:paraId="24EF2913" w14:textId="307EC351" w:rsidR="00872F27" w:rsidRPr="006F03CA" w:rsidRDefault="006F03CA" w:rsidP="004206C2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Open </w:t>
      </w:r>
      <w:r w:rsidR="005E4318">
        <w:rPr>
          <w:lang w:val="en-GB"/>
        </w:rPr>
        <w:t xml:space="preserve">a </w:t>
      </w:r>
      <w:r>
        <w:rPr>
          <w:lang w:val="en-GB"/>
        </w:rPr>
        <w:t xml:space="preserve">terminal </w:t>
      </w:r>
      <w:r w:rsidR="005E4318">
        <w:rPr>
          <w:lang w:val="en-GB"/>
        </w:rPr>
        <w:t xml:space="preserve">emulator (a CLI on Windows) </w:t>
      </w:r>
      <w:r>
        <w:rPr>
          <w:lang w:val="en-GB"/>
        </w:rPr>
        <w:t xml:space="preserve">and move into the </w:t>
      </w:r>
      <w:del w:id="8" w:author="Martina" w:date="2017-04-27T16:01:00Z">
        <w:r w:rsidDel="00DA2C5B">
          <w:rPr>
            <w:lang w:val="en-GB"/>
          </w:rPr>
          <w:delText>folder</w:delText>
        </w:r>
        <w:r w:rsidR="00202CDC" w:rsidDel="00DA2C5B">
          <w:rPr>
            <w:lang w:val="en-GB"/>
          </w:rPr>
          <w:delText xml:space="preserve"> </w:delText>
        </w:r>
      </w:del>
      <w:ins w:id="9" w:author="Martina" w:date="2017-04-27T16:00:00Z">
        <w:r w:rsidR="00DA2C5B" w:rsidRPr="0084549F">
          <w:rPr>
            <w:i/>
            <w:lang w:val="en-GB"/>
          </w:rPr>
          <w:t>AOSE-JACK-VREP-2017</w:t>
        </w:r>
      </w:ins>
      <w:ins w:id="10" w:author="Martina" w:date="2017-04-27T16:01:00Z">
        <w:r w:rsidR="00DA2C5B" w:rsidRPr="00DA2C5B">
          <w:rPr>
            <w:lang w:val="en-GB"/>
          </w:rPr>
          <w:t xml:space="preserve"> </w:t>
        </w:r>
        <w:r w:rsidR="00DA2C5B">
          <w:rPr>
            <w:lang w:val="en-GB"/>
          </w:rPr>
          <w:t>folder</w:t>
        </w:r>
        <w:r w:rsidR="00DA2C5B">
          <w:rPr>
            <w:lang w:val="en-GB"/>
          </w:rPr>
          <w:t>.</w:t>
        </w:r>
      </w:ins>
      <w:bookmarkStart w:id="11" w:name="_GoBack"/>
      <w:bookmarkEnd w:id="11"/>
      <w:del w:id="12" w:author="Martina" w:date="2017-04-27T16:00:00Z">
        <w:r w:rsidR="00202CDC" w:rsidDel="00DA2C5B">
          <w:rPr>
            <w:lang w:val="en-GB"/>
          </w:rPr>
          <w:delText>targe</w:delText>
        </w:r>
      </w:del>
      <w:del w:id="13" w:author="Martina" w:date="2017-04-27T15:59:00Z">
        <w:r w:rsidR="00202CDC" w:rsidDel="00DA2C5B">
          <w:rPr>
            <w:lang w:val="en-GB"/>
          </w:rPr>
          <w:delText>t</w:delText>
        </w:r>
      </w:del>
    </w:p>
    <w:p w14:paraId="06E4E35B" w14:textId="0F910382" w:rsidR="004206C2" w:rsidRPr="00202CDC" w:rsidRDefault="00202CDC" w:rsidP="00202CDC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Launch the</w:t>
      </w:r>
      <w:r w:rsidR="00872F27" w:rsidRPr="006F03CA">
        <w:rPr>
          <w:lang w:val="en-GB"/>
        </w:rPr>
        <w:t xml:space="preserve"> </w:t>
      </w:r>
      <w:r w:rsidR="004206C2" w:rsidRPr="006F03CA">
        <w:rPr>
          <w:lang w:val="en-GB"/>
        </w:rPr>
        <w:t>JD</w:t>
      </w:r>
      <w:r w:rsidR="005E4318">
        <w:rPr>
          <w:lang w:val="en-GB"/>
        </w:rPr>
        <w:t>E</w:t>
      </w:r>
      <w:ins w:id="14" w:author="Paolo Busetta" w:date="2017-04-27T15:48:00Z">
        <w:r w:rsidR="008E4443">
          <w:rPr>
            <w:lang w:val="en-GB"/>
          </w:rPr>
          <w:t xml:space="preserve"> </w:t>
        </w:r>
        <w:r w:rsidR="008E4443" w:rsidRPr="006F03CA">
          <w:rPr>
            <w:lang w:val="en-GB"/>
          </w:rPr>
          <w:t>script</w:t>
        </w:r>
        <w:r w:rsidR="008E4443">
          <w:rPr>
            <w:lang w:val="en-GB"/>
          </w:rPr>
          <w:t>. I</w:t>
        </w:r>
      </w:ins>
      <w:r>
        <w:rPr>
          <w:lang w:val="en-GB"/>
        </w:rPr>
        <w:t xml:space="preserve">f you have </w:t>
      </w:r>
      <w:r w:rsidR="005E4318">
        <w:rPr>
          <w:lang w:val="en-US"/>
        </w:rPr>
        <w:t>W</w:t>
      </w:r>
      <w:proofErr w:type="spellStart"/>
      <w:r>
        <w:rPr>
          <w:lang w:val="en-GB"/>
        </w:rPr>
        <w:t>indows</w:t>
      </w:r>
      <w:proofErr w:type="spellEnd"/>
      <w:ins w:id="15" w:author="Paolo Busetta" w:date="2017-04-27T15:49:00Z">
        <w:r w:rsidR="008E4443">
          <w:rPr>
            <w:lang w:val="en-GB"/>
          </w:rPr>
          <w:t>,</w:t>
        </w:r>
      </w:ins>
      <w:r>
        <w:rPr>
          <w:lang w:val="en-GB"/>
        </w:rPr>
        <w:t xml:space="preserve"> launch the </w:t>
      </w:r>
      <w:r w:rsidR="004206C2" w:rsidRPr="006F03CA">
        <w:rPr>
          <w:lang w:val="en-GB"/>
        </w:rPr>
        <w:t>.bat</w:t>
      </w:r>
      <w:r w:rsidR="005E4318">
        <w:rPr>
          <w:lang w:val="en-GB"/>
        </w:rPr>
        <w:t xml:space="preserve"> file</w:t>
      </w:r>
      <w:ins w:id="16" w:author="Paolo Busetta" w:date="2017-04-27T15:49:00Z">
        <w:r w:rsidR="008E4443">
          <w:rPr>
            <w:lang w:val="en-GB"/>
          </w:rPr>
          <w:t>;</w:t>
        </w:r>
      </w:ins>
      <w:r w:rsidR="004206C2" w:rsidRPr="006F03CA">
        <w:rPr>
          <w:lang w:val="en-GB"/>
        </w:rPr>
        <w:t xml:space="preserve"> </w:t>
      </w:r>
      <w:r>
        <w:rPr>
          <w:lang w:val="en-GB"/>
        </w:rPr>
        <w:t xml:space="preserve">if you have </w:t>
      </w:r>
      <w:r w:rsidR="005E4318">
        <w:rPr>
          <w:lang w:val="en-GB"/>
        </w:rPr>
        <w:t>M</w:t>
      </w:r>
      <w:r>
        <w:rPr>
          <w:lang w:val="en-GB"/>
        </w:rPr>
        <w:t>ac</w:t>
      </w:r>
      <w:r w:rsidR="005E4318">
        <w:rPr>
          <w:lang w:val="en-GB"/>
        </w:rPr>
        <w:t xml:space="preserve"> OS</w:t>
      </w:r>
      <w:ins w:id="17" w:author="Paolo Busetta" w:date="2017-04-27T15:49:00Z">
        <w:r w:rsidR="008E4443">
          <w:rPr>
            <w:lang w:val="en-GB"/>
          </w:rPr>
          <w:t xml:space="preserve">, </w:t>
        </w:r>
      </w:ins>
      <w:r>
        <w:rPr>
          <w:lang w:val="en-GB"/>
        </w:rPr>
        <w:t>launch the</w:t>
      </w:r>
      <w:r w:rsidR="004206C2" w:rsidRPr="006F03CA">
        <w:rPr>
          <w:lang w:val="en-GB"/>
        </w:rPr>
        <w:t xml:space="preserve"> .</w:t>
      </w:r>
      <w:proofErr w:type="spellStart"/>
      <w:r w:rsidR="004206C2" w:rsidRPr="006F03CA">
        <w:rPr>
          <w:lang w:val="en-GB"/>
        </w:rPr>
        <w:t>sh</w:t>
      </w:r>
      <w:proofErr w:type="spellEnd"/>
      <w:r w:rsidR="004206C2" w:rsidRPr="006F03CA">
        <w:rPr>
          <w:lang w:val="en-GB"/>
        </w:rPr>
        <w:t xml:space="preserve"> </w:t>
      </w:r>
      <w:r w:rsidR="005E4318">
        <w:rPr>
          <w:lang w:val="en-GB"/>
        </w:rPr>
        <w:t>script</w:t>
      </w:r>
      <w:ins w:id="18" w:author="Paolo Busetta" w:date="2017-04-27T15:49:00Z">
        <w:r w:rsidR="008E4443">
          <w:rPr>
            <w:lang w:val="en-GB"/>
          </w:rPr>
          <w:t xml:space="preserve">; </w:t>
        </w:r>
      </w:ins>
      <w:r>
        <w:rPr>
          <w:lang w:val="en-GB"/>
        </w:rPr>
        <w:t>and</w:t>
      </w:r>
      <w:ins w:id="19" w:author="Paolo Busetta" w:date="2017-04-27T15:49:00Z">
        <w:r w:rsidR="008E4443">
          <w:rPr>
            <w:lang w:val="en-GB"/>
          </w:rPr>
          <w:t>,</w:t>
        </w:r>
      </w:ins>
      <w:r>
        <w:rPr>
          <w:lang w:val="en-GB"/>
        </w:rPr>
        <w:t xml:space="preserve"> if you have</w:t>
      </w:r>
      <w:r w:rsidR="004206C2" w:rsidRPr="006F03CA">
        <w:rPr>
          <w:lang w:val="en-GB"/>
        </w:rPr>
        <w:t xml:space="preserve"> Linux</w:t>
      </w:r>
      <w:ins w:id="20" w:author="Paolo Busetta" w:date="2017-04-27T15:49:00Z">
        <w:r w:rsidR="008E4443">
          <w:rPr>
            <w:lang w:val="en-GB"/>
          </w:rPr>
          <w:t>,</w:t>
        </w:r>
      </w:ins>
      <w:r w:rsidR="004206C2" w:rsidRPr="006F03CA">
        <w:rPr>
          <w:lang w:val="en-GB"/>
        </w:rPr>
        <w:t xml:space="preserve"> </w:t>
      </w:r>
      <w:r w:rsidR="005E4318">
        <w:rPr>
          <w:lang w:val="en-GB"/>
        </w:rPr>
        <w:t xml:space="preserve">run </w:t>
      </w:r>
      <w:r>
        <w:rPr>
          <w:lang w:val="en-GB"/>
        </w:rPr>
        <w:t xml:space="preserve">the </w:t>
      </w:r>
      <w:r w:rsidR="004206C2" w:rsidRPr="00202CDC">
        <w:rPr>
          <w:lang w:val="en-GB"/>
        </w:rPr>
        <w:t>.</w:t>
      </w:r>
      <w:proofErr w:type="spellStart"/>
      <w:r w:rsidR="00BF21EF">
        <w:rPr>
          <w:lang w:val="en-GB"/>
        </w:rPr>
        <w:t>sh</w:t>
      </w:r>
      <w:proofErr w:type="spellEnd"/>
      <w:r w:rsidR="007A4AED">
        <w:rPr>
          <w:lang w:val="en-GB"/>
        </w:rPr>
        <w:t xml:space="preserve"> </w:t>
      </w:r>
      <w:r>
        <w:rPr>
          <w:lang w:val="en-GB"/>
        </w:rPr>
        <w:t>file</w:t>
      </w:r>
      <w:r w:rsidR="005E4318">
        <w:rPr>
          <w:lang w:val="en-GB"/>
        </w:rPr>
        <w:t>. For instance, on Macs</w:t>
      </w:r>
      <w:r w:rsidR="00872F27" w:rsidRPr="00202CDC">
        <w:rPr>
          <w:lang w:val="en-GB"/>
        </w:rPr>
        <w:t xml:space="preserve"> </w:t>
      </w:r>
      <w:r w:rsidR="005E4318">
        <w:rPr>
          <w:lang w:val="en-GB"/>
        </w:rPr>
        <w:t xml:space="preserve">use </w:t>
      </w:r>
      <w:r>
        <w:rPr>
          <w:lang w:val="en-GB"/>
        </w:rPr>
        <w:t>the following command</w:t>
      </w:r>
      <w:r w:rsidR="00872F27" w:rsidRPr="00202CDC">
        <w:rPr>
          <w:lang w:val="en-GB"/>
        </w:rPr>
        <w:t>:</w:t>
      </w:r>
    </w:p>
    <w:p w14:paraId="253FFFEE" w14:textId="0A426C82" w:rsidR="00872F27" w:rsidRPr="006F03CA" w:rsidRDefault="00872F27" w:rsidP="00872F27">
      <w:pPr>
        <w:pStyle w:val="Paragrafoelenco"/>
        <w:rPr>
          <w:rFonts w:ascii="Courier" w:hAnsi="Courier" w:cs="Monaco"/>
          <w:color w:val="000000" w:themeColor="text1"/>
          <w:lang w:val="en-GB"/>
        </w:rPr>
      </w:pPr>
      <w:proofErr w:type="gramStart"/>
      <w:r w:rsidRPr="006F03CA">
        <w:rPr>
          <w:rFonts w:ascii="Courier" w:hAnsi="Courier" w:cs="Monaco"/>
          <w:color w:val="000000" w:themeColor="text1"/>
          <w:lang w:val="en-GB"/>
        </w:rPr>
        <w:t>$ ./</w:t>
      </w:r>
      <w:proofErr w:type="gramEnd"/>
      <w:r w:rsidRPr="006F03CA">
        <w:rPr>
          <w:rFonts w:ascii="Courier" w:hAnsi="Courier" w:cs="Monaco"/>
          <w:color w:val="000000" w:themeColor="text1"/>
          <w:lang w:val="en-GB"/>
        </w:rPr>
        <w:t>JDE.sh</w:t>
      </w:r>
    </w:p>
    <w:p w14:paraId="0E4C1372" w14:textId="23B1EC52" w:rsidR="004206C2" w:rsidRPr="006F03CA" w:rsidRDefault="004206C2" w:rsidP="00344582">
      <w:pPr>
        <w:pStyle w:val="Paragrafoelenco"/>
        <w:rPr>
          <w:lang w:val="en-GB"/>
        </w:rPr>
      </w:pPr>
    </w:p>
    <w:p w14:paraId="7BC3D2AA" w14:textId="310A559E" w:rsidR="00344582" w:rsidRPr="006F03CA" w:rsidRDefault="00202CDC" w:rsidP="00344582">
      <w:pPr>
        <w:pStyle w:val="Paragrafoelenco"/>
        <w:rPr>
          <w:lang w:val="en-GB"/>
        </w:rPr>
      </w:pPr>
      <w:r>
        <w:rPr>
          <w:lang w:val="en-GB"/>
        </w:rPr>
        <w:t xml:space="preserve">If it works, it will open the </w:t>
      </w:r>
      <w:r w:rsidR="00344582" w:rsidRPr="006F03CA">
        <w:rPr>
          <w:lang w:val="en-GB"/>
        </w:rPr>
        <w:t>JDE (</w:t>
      </w:r>
      <w:r>
        <w:rPr>
          <w:lang w:val="en-GB"/>
        </w:rPr>
        <w:t>see</w:t>
      </w:r>
      <w:r w:rsidR="00344582" w:rsidRPr="006F03CA">
        <w:rPr>
          <w:lang w:val="en-GB"/>
        </w:rPr>
        <w:t xml:space="preserve"> </w:t>
      </w:r>
      <w:hyperlink w:anchor="Figura1" w:history="1">
        <w:r w:rsidR="00E1049E" w:rsidRPr="00E1049E">
          <w:rPr>
            <w:rStyle w:val="Collegamentoipertestuale"/>
            <w:lang w:val="en-GB"/>
          </w:rPr>
          <w:t>figure 1</w:t>
        </w:r>
      </w:hyperlink>
      <w:r w:rsidR="00E1049E">
        <w:rPr>
          <w:lang w:val="en-GB"/>
        </w:rPr>
        <w:t>)</w:t>
      </w:r>
    </w:p>
    <w:p w14:paraId="4A6C8731" w14:textId="5C91FFB8" w:rsidR="00344582" w:rsidRPr="00B43C0A" w:rsidRDefault="00202CDC" w:rsidP="00344582">
      <w:pPr>
        <w:pStyle w:val="Paragrafoelenco"/>
        <w:rPr>
          <w:lang w:val="en-GB"/>
        </w:rPr>
      </w:pPr>
      <w:bookmarkStart w:id="21" w:name="Figura1"/>
      <w:r>
        <w:rPr>
          <w:noProof/>
        </w:rPr>
        <w:drawing>
          <wp:anchor distT="0" distB="0" distL="114300" distR="114300" simplePos="0" relativeHeight="251658240" behindDoc="0" locked="0" layoutInCell="1" allowOverlap="1" wp14:anchorId="45636C6E" wp14:editId="680C2748">
            <wp:simplePos x="0" y="0"/>
            <wp:positionH relativeFrom="column">
              <wp:posOffset>228600</wp:posOffset>
            </wp:positionH>
            <wp:positionV relativeFrom="paragraph">
              <wp:posOffset>130175</wp:posOffset>
            </wp:positionV>
            <wp:extent cx="5405755" cy="3380740"/>
            <wp:effectExtent l="0" t="0" r="4445" b="0"/>
            <wp:wrapSquare wrapText="bothSides"/>
            <wp:docPr id="1" name="Immagine 1" descr="Macintosh HD:Users:Martina:Dropbox:Screenshot:j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rtina:Dropbox:Screenshot:ja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5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1"/>
      <w:r w:rsidR="00C1694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5C8ADD" wp14:editId="79E855D5">
                <wp:simplePos x="0" y="0"/>
                <wp:positionH relativeFrom="column">
                  <wp:posOffset>228600</wp:posOffset>
                </wp:positionH>
                <wp:positionV relativeFrom="paragraph">
                  <wp:posOffset>3653155</wp:posOffset>
                </wp:positionV>
                <wp:extent cx="5600700" cy="260985"/>
                <wp:effectExtent l="0" t="0" r="0" b="0"/>
                <wp:wrapSquare wrapText="bothSides"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7E7A7C9" w14:textId="7704C0AF" w:rsidR="007272FD" w:rsidRDefault="007272FD" w:rsidP="00C1694E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18pt;margin-top:287.65pt;width:441pt;height:2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" stroked="f">
                <v:textbox style="mso-fit-shape-to-text:t" inset="0,0,0,0">
                  <w:txbxContent>
                    <w:p w14:paraId="47E7A7C9" w14:textId="7704C0AF" w:rsidR="007272FD" w:rsidRDefault="007272FD" w:rsidP="00C1694E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690B5B" w14:textId="21588924" w:rsidR="008206EF" w:rsidRPr="00B43C0A" w:rsidRDefault="008206EF" w:rsidP="00344582">
      <w:pPr>
        <w:pStyle w:val="Paragrafoelenco"/>
        <w:rPr>
          <w:lang w:val="en-GB"/>
        </w:rPr>
      </w:pPr>
    </w:p>
    <w:p w14:paraId="3EE57754" w14:textId="1E3A486E" w:rsidR="008206EF" w:rsidRPr="00B43C0A" w:rsidRDefault="008206EF" w:rsidP="00344582">
      <w:pPr>
        <w:pStyle w:val="Paragrafoelenco"/>
        <w:rPr>
          <w:lang w:val="en-GB"/>
        </w:rPr>
      </w:pPr>
    </w:p>
    <w:p w14:paraId="041FA01F" w14:textId="77777777" w:rsidR="008206EF" w:rsidRPr="00B43C0A" w:rsidRDefault="008206EF" w:rsidP="00344582">
      <w:pPr>
        <w:pStyle w:val="Paragrafoelenco"/>
        <w:rPr>
          <w:lang w:val="en-GB"/>
        </w:rPr>
      </w:pPr>
    </w:p>
    <w:p w14:paraId="4C4E6721" w14:textId="77777777" w:rsidR="008206EF" w:rsidRPr="00B43C0A" w:rsidRDefault="008206EF" w:rsidP="00344582">
      <w:pPr>
        <w:pStyle w:val="Paragrafoelenco"/>
        <w:rPr>
          <w:lang w:val="en-GB"/>
        </w:rPr>
      </w:pPr>
    </w:p>
    <w:p w14:paraId="76D73AB8" w14:textId="77777777" w:rsidR="008206EF" w:rsidRPr="00B43C0A" w:rsidRDefault="008206EF" w:rsidP="00344582">
      <w:pPr>
        <w:pStyle w:val="Paragrafoelenco"/>
        <w:rPr>
          <w:lang w:val="en-GB"/>
        </w:rPr>
      </w:pPr>
    </w:p>
    <w:p w14:paraId="47128BF2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2D8F9676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788BF4A5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354BF582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3E165BD6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7ACDF1E3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49C586CD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39D151B2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2E37F0BB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2C355E98" w14:textId="12EC8A6F" w:rsidR="00202CDC" w:rsidRPr="00B43C0A" w:rsidRDefault="00202CDC" w:rsidP="00344582">
      <w:pPr>
        <w:pStyle w:val="Paragrafoelenco"/>
        <w:rPr>
          <w:lang w:val="en-GB"/>
        </w:rPr>
      </w:pPr>
    </w:p>
    <w:p w14:paraId="167AC26A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7E812423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3B54456E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2AF86A66" w14:textId="77777777" w:rsidR="00202CDC" w:rsidRPr="00B43C0A" w:rsidRDefault="00202CDC" w:rsidP="00344582">
      <w:pPr>
        <w:pStyle w:val="Paragrafoelenco"/>
        <w:rPr>
          <w:lang w:val="en-GB"/>
        </w:rPr>
      </w:pPr>
    </w:p>
    <w:p w14:paraId="44B0E77D" w14:textId="1EE8835D" w:rsidR="00344582" w:rsidRPr="001A198B" w:rsidRDefault="001A198B" w:rsidP="001A198B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 the</w:t>
      </w:r>
      <w:r w:rsidR="00344582" w:rsidRPr="001A198B">
        <w:rPr>
          <w:lang w:val="en-GB"/>
        </w:rPr>
        <w:t xml:space="preserve"> Compiler Utility</w:t>
      </w:r>
      <w:ins w:id="22" w:author="Paolo Busetta" w:date="2017-04-27T15:49:00Z">
        <w:r w:rsidR="008E4443">
          <w:rPr>
            <w:lang w:val="en-GB"/>
          </w:rPr>
          <w:t>. I</w:t>
        </w:r>
      </w:ins>
      <w:r>
        <w:rPr>
          <w:lang w:val="en-GB"/>
        </w:rPr>
        <w:t>n the</w:t>
      </w:r>
      <w:r w:rsidR="00344582" w:rsidRPr="001A198B">
        <w:rPr>
          <w:lang w:val="en-GB"/>
        </w:rPr>
        <w:t xml:space="preserve"> Options </w:t>
      </w:r>
      <w:r>
        <w:rPr>
          <w:lang w:val="en-GB"/>
        </w:rPr>
        <w:t>add to the</w:t>
      </w:r>
      <w:r w:rsidR="00812FE8" w:rsidRPr="001A198B">
        <w:rPr>
          <w:lang w:val="en-GB"/>
        </w:rPr>
        <w:t xml:space="preserve"> Project Java Properties</w:t>
      </w:r>
      <w:ins w:id="23" w:author="Paolo Busetta" w:date="2017-04-27T15:49:00Z">
        <w:r w:rsidR="008E4443">
          <w:rPr>
            <w:lang w:val="en-GB"/>
          </w:rPr>
          <w:t>:</w:t>
        </w:r>
      </w:ins>
    </w:p>
    <w:p w14:paraId="2EB27C0C" w14:textId="77777777" w:rsidR="001A198B" w:rsidRDefault="001A198B" w:rsidP="00344582">
      <w:pPr>
        <w:pStyle w:val="Paragrafoelenco"/>
        <w:rPr>
          <w:rFonts w:ascii="Courier" w:hAnsi="Courier"/>
          <w:lang w:val="en-GB"/>
        </w:rPr>
      </w:pPr>
    </w:p>
    <w:p w14:paraId="049B6DD5" w14:textId="4142A36F" w:rsidR="00344582" w:rsidRPr="001A198B" w:rsidRDefault="00812FE8" w:rsidP="00DA2C5B">
      <w:pPr>
        <w:pStyle w:val="Paragrafoelenco"/>
        <w:jc w:val="center"/>
        <w:rPr>
          <w:rFonts w:ascii="Courier" w:hAnsi="Courier"/>
          <w:lang w:val="en-GB"/>
        </w:rPr>
      </w:pPr>
      <w:proofErr w:type="spellStart"/>
      <w:proofErr w:type="gramStart"/>
      <w:r w:rsidRPr="001A198B">
        <w:rPr>
          <w:rFonts w:ascii="Courier" w:hAnsi="Courier"/>
          <w:lang w:val="en-GB"/>
        </w:rPr>
        <w:t>j</w:t>
      </w:r>
      <w:r w:rsidR="00344582" w:rsidRPr="001A198B">
        <w:rPr>
          <w:rFonts w:ascii="Courier" w:hAnsi="Courier"/>
          <w:lang w:val="en-GB"/>
        </w:rPr>
        <w:t>ava.</w:t>
      </w:r>
      <w:r w:rsidR="003256F0">
        <w:rPr>
          <w:rFonts w:ascii="Courier" w:hAnsi="Courier"/>
          <w:lang w:val="en-GB"/>
        </w:rPr>
        <w:t>library.path</w:t>
      </w:r>
      <w:proofErr w:type="spellEnd"/>
      <w:proofErr w:type="gramEnd"/>
      <w:r w:rsidR="00344582" w:rsidRPr="001A198B">
        <w:rPr>
          <w:rFonts w:ascii="Courier" w:hAnsi="Courier"/>
          <w:lang w:val="en-GB"/>
        </w:rPr>
        <w:t xml:space="preserve"> =</w:t>
      </w:r>
      <w:r w:rsidRPr="001A198B">
        <w:rPr>
          <w:rFonts w:ascii="Courier" w:hAnsi="Courier"/>
          <w:lang w:val="en-GB"/>
        </w:rPr>
        <w:t xml:space="preserve"> </w:t>
      </w:r>
      <w:r w:rsidR="003256F0">
        <w:rPr>
          <w:rFonts w:ascii="Courier" w:hAnsi="Courier"/>
          <w:lang w:val="en-GB"/>
        </w:rPr>
        <w:t>./lib/lib/</w:t>
      </w:r>
      <w:r w:rsidR="003256F0" w:rsidRPr="00B43C0A">
        <w:rPr>
          <w:rFonts w:ascii="Courier" w:hAnsi="Courier"/>
          <w:b/>
          <w:lang w:val="en-GB"/>
        </w:rPr>
        <w:t>x</w:t>
      </w:r>
    </w:p>
    <w:p w14:paraId="0FA0CC8C" w14:textId="77777777" w:rsidR="00A47208" w:rsidRPr="001A198B" w:rsidRDefault="00A47208" w:rsidP="00A47208">
      <w:pPr>
        <w:rPr>
          <w:rFonts w:ascii="Courier" w:hAnsi="Courier"/>
          <w:lang w:val="en-GB"/>
        </w:rPr>
      </w:pPr>
    </w:p>
    <w:p w14:paraId="3E49A1C8" w14:textId="631E6EC7" w:rsidR="001A198B" w:rsidRDefault="001A198B" w:rsidP="001A198B">
      <w:pPr>
        <w:pStyle w:val="Paragrafoelenco"/>
        <w:rPr>
          <w:lang w:val="en-GB"/>
        </w:rPr>
      </w:pPr>
      <w:proofErr w:type="gramStart"/>
      <w:r>
        <w:rPr>
          <w:lang w:val="en-GB"/>
        </w:rPr>
        <w:t>where</w:t>
      </w:r>
      <w:proofErr w:type="gramEnd"/>
      <w:r w:rsidR="00FE2351">
        <w:rPr>
          <w:lang w:val="en-GB"/>
        </w:rPr>
        <w:t xml:space="preserve"> </w:t>
      </w:r>
      <w:r w:rsidR="00FE2351" w:rsidRPr="00B43C0A">
        <w:rPr>
          <w:b/>
          <w:lang w:val="en-GB"/>
        </w:rPr>
        <w:t>x</w:t>
      </w:r>
      <w:r w:rsidR="00FE2351">
        <w:rPr>
          <w:lang w:val="en-GB"/>
        </w:rPr>
        <w:t xml:space="preserve"> </w:t>
      </w:r>
      <w:r w:rsidR="005E4318">
        <w:rPr>
          <w:lang w:val="en-GB"/>
        </w:rPr>
        <w:t>i</w:t>
      </w:r>
      <w:r w:rsidR="00FE2351">
        <w:rPr>
          <w:lang w:val="en-GB"/>
        </w:rPr>
        <w:t xml:space="preserve">s </w:t>
      </w:r>
      <w:r w:rsidR="003256F0">
        <w:rPr>
          <w:lang w:val="en-GB"/>
        </w:rPr>
        <w:t xml:space="preserve">one of the </w:t>
      </w:r>
      <w:r w:rsidR="005C33BF">
        <w:rPr>
          <w:lang w:val="en-GB"/>
        </w:rPr>
        <w:t>5</w:t>
      </w:r>
      <w:r w:rsidR="00925D20">
        <w:rPr>
          <w:lang w:val="en-GB"/>
        </w:rPr>
        <w:t xml:space="preserve"> </w:t>
      </w:r>
      <w:r w:rsidR="003256F0">
        <w:rPr>
          <w:lang w:val="en-GB"/>
        </w:rPr>
        <w:t>folders in the</w:t>
      </w:r>
      <w:r w:rsidR="003256F0" w:rsidRPr="00B43C0A">
        <w:rPr>
          <w:b/>
          <w:lang w:val="en-GB"/>
        </w:rPr>
        <w:t xml:space="preserve"> lib</w:t>
      </w:r>
      <w:r w:rsidR="008F3DA2">
        <w:rPr>
          <w:b/>
          <w:lang w:val="en-GB"/>
        </w:rPr>
        <w:t>/lib</w:t>
      </w:r>
      <w:r w:rsidR="003256F0">
        <w:rPr>
          <w:lang w:val="en-GB"/>
        </w:rPr>
        <w:t xml:space="preserve"> folder</w:t>
      </w:r>
      <w:r w:rsidR="008F3DA2">
        <w:rPr>
          <w:lang w:val="en-GB"/>
        </w:rPr>
        <w:t xml:space="preserve"> of the unzipped archive</w:t>
      </w:r>
      <w:r w:rsidR="003256F0">
        <w:rPr>
          <w:lang w:val="en-GB"/>
        </w:rPr>
        <w:t xml:space="preserve">: </w:t>
      </w:r>
      <w:proofErr w:type="spellStart"/>
      <w:r w:rsidR="003256F0">
        <w:rPr>
          <w:lang w:val="en-GB"/>
        </w:rPr>
        <w:t>macosx</w:t>
      </w:r>
      <w:proofErr w:type="spellEnd"/>
      <w:r w:rsidR="003256F0">
        <w:rPr>
          <w:lang w:val="en-GB"/>
        </w:rPr>
        <w:t>, x64 or x86</w:t>
      </w:r>
      <w:r w:rsidR="00925D20">
        <w:rPr>
          <w:lang w:val="en-GB"/>
        </w:rPr>
        <w:t>, linux</w:t>
      </w:r>
      <w:r w:rsidR="005C33BF">
        <w:rPr>
          <w:lang w:val="en-GB"/>
        </w:rPr>
        <w:t>32 or linux64</w:t>
      </w:r>
      <w:r w:rsidR="003256F0">
        <w:rPr>
          <w:lang w:val="en-GB"/>
        </w:rPr>
        <w:t xml:space="preserve"> </w:t>
      </w:r>
      <w:r w:rsidR="00FE2351">
        <w:rPr>
          <w:lang w:val="en-GB"/>
        </w:rPr>
        <w:t>(</w:t>
      </w:r>
      <w:r w:rsidR="005E4318">
        <w:rPr>
          <w:lang w:val="en-GB"/>
        </w:rPr>
        <w:t xml:space="preserve">choose the right one </w:t>
      </w:r>
      <w:r w:rsidR="00FE2351">
        <w:rPr>
          <w:lang w:val="en-GB"/>
        </w:rPr>
        <w:t>based on the operating system you use)</w:t>
      </w:r>
      <w:r w:rsidR="008503E2">
        <w:rPr>
          <w:lang w:val="en-GB"/>
        </w:rPr>
        <w:t>.</w:t>
      </w:r>
    </w:p>
    <w:p w14:paraId="0E600C3F" w14:textId="77777777" w:rsidR="00925D20" w:rsidRDefault="00925D20" w:rsidP="001A198B">
      <w:pPr>
        <w:pStyle w:val="Paragrafoelenco"/>
        <w:rPr>
          <w:lang w:val="en-GB"/>
        </w:rPr>
      </w:pPr>
    </w:p>
    <w:p w14:paraId="434C4C39" w14:textId="6C669079" w:rsidR="008F3DA2" w:rsidRDefault="008F3DA2" w:rsidP="001A198B">
      <w:pPr>
        <w:pStyle w:val="Paragrafoelenco"/>
        <w:rPr>
          <w:lang w:val="en-GB"/>
        </w:rPr>
      </w:pPr>
      <w:r>
        <w:rPr>
          <w:lang w:val="en-GB"/>
        </w:rPr>
        <w:t xml:space="preserve">If there is another </w:t>
      </w:r>
      <w:proofErr w:type="spellStart"/>
      <w:r>
        <w:rPr>
          <w:lang w:val="en-GB"/>
        </w:rPr>
        <w:t>java.library.path</w:t>
      </w:r>
      <w:proofErr w:type="spellEnd"/>
      <w:ins w:id="24" w:author="Paolo Busetta" w:date="2017-04-27T15:50:00Z">
        <w:r w:rsidR="008E4443">
          <w:rPr>
            <w:lang w:val="en-GB"/>
          </w:rPr>
          <w:t>,</w:t>
        </w:r>
      </w:ins>
      <w:r>
        <w:rPr>
          <w:lang w:val="en-GB"/>
        </w:rPr>
        <w:t xml:space="preserve"> remove it. </w:t>
      </w:r>
    </w:p>
    <w:p w14:paraId="2E9138AB" w14:textId="6CB0E8BD" w:rsidR="008F3DA2" w:rsidRPr="00E95113" w:rsidRDefault="008F3DA2" w:rsidP="00E95113">
      <w:pPr>
        <w:pStyle w:val="Paragrafoelenco"/>
        <w:rPr>
          <w:lang w:val="en-GB"/>
        </w:rPr>
      </w:pPr>
      <w:r>
        <w:rPr>
          <w:lang w:val="en-GB"/>
        </w:rPr>
        <w:t xml:space="preserve">Check the Project </w:t>
      </w:r>
      <w:proofErr w:type="spellStart"/>
      <w:r>
        <w:rPr>
          <w:lang w:val="en-GB"/>
        </w:rPr>
        <w:t>Classpath</w:t>
      </w:r>
      <w:proofErr w:type="spellEnd"/>
      <w:r>
        <w:rPr>
          <w:lang w:val="en-GB"/>
        </w:rPr>
        <w:t xml:space="preserve"> as well.  If there are more lines </w:t>
      </w:r>
      <w:r w:rsidR="00E95113">
        <w:rPr>
          <w:lang w:val="en-GB"/>
        </w:rPr>
        <w:t>compare</w:t>
      </w:r>
      <w:r w:rsidR="00AE597A">
        <w:rPr>
          <w:lang w:val="en-GB"/>
        </w:rPr>
        <w:t>d</w:t>
      </w:r>
      <w:r w:rsidR="00E95113">
        <w:rPr>
          <w:lang w:val="en-GB"/>
        </w:rPr>
        <w:t xml:space="preserve"> to</w:t>
      </w:r>
      <w:r w:rsidRPr="00E95113">
        <w:rPr>
          <w:lang w:val="en-GB"/>
        </w:rPr>
        <w:t xml:space="preserve"> figure 2 remove them too.</w:t>
      </w:r>
    </w:p>
    <w:p w14:paraId="035FACBA" w14:textId="77777777" w:rsidR="00FE2351" w:rsidRPr="001A198B" w:rsidRDefault="00FE2351" w:rsidP="001A198B">
      <w:pPr>
        <w:pStyle w:val="Paragrafoelenco"/>
        <w:rPr>
          <w:lang w:val="en-GB"/>
        </w:rPr>
      </w:pPr>
    </w:p>
    <w:p w14:paraId="6BFA0193" w14:textId="6D92AA5A" w:rsidR="002C7C8E" w:rsidRDefault="001A198B" w:rsidP="001A198B">
      <w:pPr>
        <w:ind w:left="360"/>
        <w:rPr>
          <w:lang w:val="en-GB"/>
        </w:rPr>
      </w:pPr>
      <w:r w:rsidRPr="001A198B">
        <w:rPr>
          <w:lang w:val="en-GB"/>
        </w:rPr>
        <w:tab/>
      </w:r>
      <w:r>
        <w:rPr>
          <w:lang w:val="en-GB"/>
        </w:rPr>
        <w:t xml:space="preserve">The screen </w:t>
      </w:r>
      <w:r w:rsidR="005E4318">
        <w:rPr>
          <w:lang w:val="en-GB"/>
        </w:rPr>
        <w:t xml:space="preserve">should look </w:t>
      </w:r>
      <w:r>
        <w:rPr>
          <w:lang w:val="en-GB"/>
        </w:rPr>
        <w:t>similar to this</w:t>
      </w:r>
      <w:r w:rsidR="00E1049E">
        <w:rPr>
          <w:lang w:val="en-GB"/>
        </w:rPr>
        <w:t xml:space="preserve"> (</w:t>
      </w:r>
      <w:hyperlink w:anchor="Figura2" w:history="1">
        <w:r w:rsidR="00E1049E" w:rsidRPr="00E1049E">
          <w:rPr>
            <w:rStyle w:val="Collegamentoipertestuale"/>
            <w:lang w:val="en-GB"/>
          </w:rPr>
          <w:t>figure</w:t>
        </w:r>
        <w:r w:rsidR="00C1694E" w:rsidRPr="00E1049E">
          <w:rPr>
            <w:rStyle w:val="Collegamentoipertestuale"/>
            <w:lang w:val="en-GB"/>
          </w:rPr>
          <w:t xml:space="preserve"> 2</w:t>
        </w:r>
      </w:hyperlink>
      <w:r w:rsidR="00C1694E" w:rsidRPr="001A198B">
        <w:rPr>
          <w:lang w:val="en-GB"/>
        </w:rPr>
        <w:t>)</w:t>
      </w:r>
      <w:r w:rsidR="008206EF" w:rsidRPr="001A198B">
        <w:rPr>
          <w:lang w:val="en-GB"/>
        </w:rPr>
        <w:t xml:space="preserve">: </w:t>
      </w:r>
    </w:p>
    <w:p w14:paraId="727E2F38" w14:textId="69293DF4" w:rsidR="00534DB9" w:rsidRPr="001A198B" w:rsidRDefault="00534DB9" w:rsidP="001A198B">
      <w:pPr>
        <w:ind w:left="360"/>
        <w:rPr>
          <w:lang w:val="en-GB"/>
        </w:rPr>
      </w:pPr>
    </w:p>
    <w:p w14:paraId="2610BA71" w14:textId="6E3AA9A8" w:rsidR="00A47208" w:rsidRPr="00B43C0A" w:rsidRDefault="00F76D17" w:rsidP="00344582">
      <w:pPr>
        <w:pStyle w:val="Paragrafoelenco"/>
        <w:rPr>
          <w:lang w:val="en-GB"/>
        </w:rPr>
      </w:pPr>
      <w:bookmarkStart w:id="25" w:name="Figura2"/>
      <w:r>
        <w:rPr>
          <w:noProof/>
        </w:rPr>
        <w:drawing>
          <wp:anchor distT="0" distB="0" distL="114300" distR="114300" simplePos="0" relativeHeight="251664384" behindDoc="0" locked="0" layoutInCell="1" allowOverlap="1" wp14:anchorId="4AD1E038" wp14:editId="6AE30C1E">
            <wp:simplePos x="0" y="0"/>
            <wp:positionH relativeFrom="column">
              <wp:posOffset>276860</wp:posOffset>
            </wp:positionH>
            <wp:positionV relativeFrom="paragraph">
              <wp:posOffset>282575</wp:posOffset>
            </wp:positionV>
            <wp:extent cx="5857875" cy="3762375"/>
            <wp:effectExtent l="0" t="0" r="9525" b="0"/>
            <wp:wrapSquare wrapText="bothSides"/>
            <wp:docPr id="6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rtina:Dropbox:Screenshot:jack_optio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5D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E42382" wp14:editId="440E580F">
                <wp:simplePos x="0" y="0"/>
                <wp:positionH relativeFrom="column">
                  <wp:posOffset>228600</wp:posOffset>
                </wp:positionH>
                <wp:positionV relativeFrom="paragraph">
                  <wp:posOffset>4316730</wp:posOffset>
                </wp:positionV>
                <wp:extent cx="6286500" cy="260985"/>
                <wp:effectExtent l="0" t="0" r="12700" b="0"/>
                <wp:wrapSquare wrapText="bothSides"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F51CF26" w14:textId="03CE28C2" w:rsidR="007272FD" w:rsidRDefault="007272FD" w:rsidP="00E1049E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proofErr w:type="gramStart"/>
                            <w:r>
                              <w:t>2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Casella di testo 4" o:spid="_x0000_s1027" type="#_x0000_t202" style="position:absolute;left:0;text-align:left;margin-left:18pt;margin-top:339.9pt;width:495pt;height:20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" stroked="f">
                <v:textbox style="mso-fit-shape-to-text:t" inset="0,0,0,0">
                  <w:txbxContent>
                    <w:p w14:paraId="4F51CF26" w14:textId="03CE28C2" w:rsidR="007272FD" w:rsidRDefault="007272FD" w:rsidP="00E1049E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Figure 2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25"/>
    </w:p>
    <w:p w14:paraId="6ACD3653" w14:textId="2F8692ED" w:rsidR="00A47208" w:rsidRPr="00B43C0A" w:rsidRDefault="00A47208" w:rsidP="00A47208">
      <w:pPr>
        <w:rPr>
          <w:lang w:val="en-GB"/>
        </w:rPr>
      </w:pPr>
      <w:r w:rsidRPr="00B43C0A">
        <w:rPr>
          <w:lang w:val="en-GB"/>
        </w:rPr>
        <w:t xml:space="preserve"> </w:t>
      </w:r>
    </w:p>
    <w:p w14:paraId="73138F0E" w14:textId="4DCFA4EA" w:rsidR="002C7C8E" w:rsidRDefault="002C7C8E" w:rsidP="00344582">
      <w:pPr>
        <w:pStyle w:val="Paragrafoelenco"/>
        <w:rPr>
          <w:lang w:val="en-GB"/>
        </w:rPr>
      </w:pPr>
    </w:p>
    <w:p w14:paraId="19E14656" w14:textId="49404BD9" w:rsidR="005F4E72" w:rsidRPr="005F4E72" w:rsidRDefault="005F4E72" w:rsidP="005F4E72">
      <w:pPr>
        <w:pStyle w:val="Paragrafoelenco"/>
        <w:rPr>
          <w:lang w:val="en-GB"/>
        </w:rPr>
      </w:pPr>
      <w:r>
        <w:rPr>
          <w:lang w:val="en-GB"/>
        </w:rPr>
        <w:t xml:space="preserve">WARNING! If you have changed the default path of </w:t>
      </w:r>
      <w:ins w:id="26" w:author="Paolo Busetta" w:date="2017-04-27T15:51:00Z">
        <w:r w:rsidR="00F17D69">
          <w:rPr>
            <w:lang w:val="en-GB"/>
          </w:rPr>
          <w:t xml:space="preserve">the </w:t>
        </w:r>
      </w:ins>
      <w:r>
        <w:rPr>
          <w:lang w:val="en-GB"/>
        </w:rPr>
        <w:t>JACK installation</w:t>
      </w:r>
      <w:ins w:id="27" w:author="Paolo Busetta" w:date="2017-04-27T15:51:00Z">
        <w:r w:rsidR="00F17D69">
          <w:rPr>
            <w:lang w:val="en-GB"/>
          </w:rPr>
          <w:t>,</w:t>
        </w:r>
      </w:ins>
      <w:r>
        <w:rPr>
          <w:lang w:val="en-GB"/>
        </w:rPr>
        <w:t xml:space="preserve"> remember to modify the first line of the Project </w:t>
      </w:r>
      <w:proofErr w:type="spellStart"/>
      <w:r>
        <w:rPr>
          <w:lang w:val="en-GB"/>
        </w:rPr>
        <w:t>Classpath</w:t>
      </w:r>
      <w:proofErr w:type="spellEnd"/>
      <w:r>
        <w:rPr>
          <w:lang w:val="en-GB"/>
        </w:rPr>
        <w:t xml:space="preserve"> with </w:t>
      </w:r>
      <w:ins w:id="28" w:author="Paolo Busetta" w:date="2017-04-27T15:51:00Z">
        <w:r w:rsidR="00F17D69">
          <w:rPr>
            <w:lang w:val="en-GB"/>
          </w:rPr>
          <w:t>the correct</w:t>
        </w:r>
      </w:ins>
      <w:r>
        <w:rPr>
          <w:lang w:val="en-GB"/>
        </w:rPr>
        <w:t xml:space="preserve"> path. </w:t>
      </w:r>
    </w:p>
    <w:p w14:paraId="72542203" w14:textId="77777777" w:rsidR="005F4E72" w:rsidRPr="00B43C0A" w:rsidRDefault="005F4E72" w:rsidP="00344582">
      <w:pPr>
        <w:pStyle w:val="Paragrafoelenco"/>
        <w:rPr>
          <w:lang w:val="en-GB"/>
        </w:rPr>
      </w:pPr>
    </w:p>
    <w:p w14:paraId="0A182B4B" w14:textId="249B163D" w:rsidR="003256F0" w:rsidRDefault="00875B24" w:rsidP="004206C2">
      <w:pPr>
        <w:pStyle w:val="Paragrafoelenco"/>
        <w:numPr>
          <w:ilvl w:val="0"/>
          <w:numId w:val="4"/>
        </w:numPr>
        <w:rPr>
          <w:lang w:val="en-GB"/>
        </w:rPr>
      </w:pPr>
      <w:r w:rsidRPr="00875B24">
        <w:rPr>
          <w:lang w:val="en-GB"/>
        </w:rPr>
        <w:t>To run the code</w:t>
      </w:r>
      <w:r w:rsidR="0077261D" w:rsidRPr="00875B24">
        <w:rPr>
          <w:lang w:val="en-GB"/>
        </w:rPr>
        <w:t xml:space="preserve">, </w:t>
      </w:r>
      <w:r w:rsidRPr="00875B24">
        <w:rPr>
          <w:lang w:val="en-GB"/>
        </w:rPr>
        <w:t xml:space="preserve">go to </w:t>
      </w:r>
      <w:r w:rsidR="0077261D" w:rsidRPr="00875B24">
        <w:rPr>
          <w:lang w:val="en-GB"/>
        </w:rPr>
        <w:t xml:space="preserve">Run Application </w:t>
      </w:r>
      <w:r w:rsidRPr="00875B24">
        <w:rPr>
          <w:lang w:val="en-GB"/>
        </w:rPr>
        <w:t>in the</w:t>
      </w:r>
      <w:r w:rsidR="0077261D" w:rsidRPr="00875B24">
        <w:rPr>
          <w:lang w:val="en-GB"/>
        </w:rPr>
        <w:t xml:space="preserve"> Compiler Utility</w:t>
      </w:r>
      <w:r w:rsidR="003256F0">
        <w:rPr>
          <w:lang w:val="en-GB"/>
        </w:rPr>
        <w:t xml:space="preserve"> and </w:t>
      </w:r>
      <w:r w:rsidR="00E81B46">
        <w:rPr>
          <w:lang w:val="en-GB"/>
        </w:rPr>
        <w:t xml:space="preserve">in the </w:t>
      </w:r>
      <w:r w:rsidR="00E81B46" w:rsidRPr="00B43C0A">
        <w:rPr>
          <w:rFonts w:ascii="Courier New" w:hAnsi="Courier New" w:cs="Courier New"/>
          <w:b/>
          <w:bCs/>
          <w:lang w:val="en-GB"/>
        </w:rPr>
        <w:t>select file</w:t>
      </w:r>
      <w:r w:rsidR="00E81B46">
        <w:rPr>
          <w:lang w:val="en-GB"/>
        </w:rPr>
        <w:t xml:space="preserve"> </w:t>
      </w:r>
      <w:r w:rsidR="00DC061F">
        <w:rPr>
          <w:lang w:val="en-GB"/>
        </w:rPr>
        <w:t>field write</w:t>
      </w:r>
      <w:r w:rsidR="00E81B46">
        <w:rPr>
          <w:lang w:val="en-GB"/>
        </w:rPr>
        <w:t>:</w:t>
      </w:r>
    </w:p>
    <w:p w14:paraId="2FD24C99" w14:textId="24DD58E0" w:rsidR="00875B24" w:rsidRPr="00E81B46" w:rsidRDefault="003256F0" w:rsidP="00B43C0A">
      <w:pPr>
        <w:pStyle w:val="Paragrafoelenco"/>
        <w:jc w:val="center"/>
        <w:rPr>
          <w:rFonts w:ascii="Courier" w:hAnsi="Courier"/>
          <w:lang w:val="en-GB"/>
        </w:rPr>
      </w:pPr>
      <w:proofErr w:type="spellStart"/>
      <w:proofErr w:type="gramStart"/>
      <w:r w:rsidRPr="00E81B46">
        <w:rPr>
          <w:rFonts w:ascii="Courier" w:hAnsi="Courier"/>
          <w:lang w:val="en-GB"/>
        </w:rPr>
        <w:t>unitn.aose.warehousesim.launcher.Launcher</w:t>
      </w:r>
      <w:proofErr w:type="spellEnd"/>
      <w:proofErr w:type="gramEnd"/>
    </w:p>
    <w:p w14:paraId="57E35885" w14:textId="62F69260" w:rsidR="003256F0" w:rsidRDefault="003256F0" w:rsidP="003256F0">
      <w:pPr>
        <w:pStyle w:val="Paragrafoelenco"/>
        <w:rPr>
          <w:lang w:val="en-GB"/>
        </w:rPr>
      </w:pPr>
      <w:proofErr w:type="gramStart"/>
      <w:r>
        <w:rPr>
          <w:lang w:val="en-GB"/>
        </w:rPr>
        <w:t>th</w:t>
      </w:r>
      <w:r w:rsidR="00EE4F81">
        <w:rPr>
          <w:lang w:val="en-GB"/>
        </w:rPr>
        <w:t>en</w:t>
      </w:r>
      <w:proofErr w:type="gramEnd"/>
      <w:r w:rsidR="00EE4F81">
        <w:rPr>
          <w:lang w:val="en-GB"/>
        </w:rPr>
        <w:t xml:space="preserve"> click Run (</w:t>
      </w:r>
      <w:hyperlink w:anchor="Figura3" w:history="1">
        <w:r w:rsidR="00EE4F81" w:rsidRPr="00EE4F81">
          <w:rPr>
            <w:rStyle w:val="Collegamentoipertestuale"/>
            <w:lang w:val="en-GB"/>
          </w:rPr>
          <w:t>figure 3</w:t>
        </w:r>
      </w:hyperlink>
      <w:r w:rsidR="00EE4F81">
        <w:rPr>
          <w:lang w:val="en-GB"/>
        </w:rPr>
        <w:t>).</w:t>
      </w:r>
    </w:p>
    <w:p w14:paraId="495354E2" w14:textId="77777777" w:rsidR="00AE597A" w:rsidRDefault="00AE597A" w:rsidP="003256F0">
      <w:pPr>
        <w:pStyle w:val="Paragrafoelenco"/>
        <w:rPr>
          <w:lang w:val="en-GB"/>
        </w:rPr>
      </w:pPr>
    </w:p>
    <w:p w14:paraId="1CEC42B0" w14:textId="754529B5" w:rsidR="00AE597A" w:rsidRDefault="00AE597A" w:rsidP="003256F0">
      <w:pPr>
        <w:pStyle w:val="Paragrafoelenco"/>
        <w:rPr>
          <w:lang w:val="en-GB"/>
        </w:rPr>
      </w:pPr>
      <w:r>
        <w:rPr>
          <w:lang w:val="en-GB"/>
        </w:rPr>
        <w:t xml:space="preserve">Remember to </w:t>
      </w:r>
      <w:r w:rsidRPr="00380584">
        <w:rPr>
          <w:b/>
          <w:lang w:val="en-GB"/>
        </w:rPr>
        <w:t>clean up</w:t>
      </w:r>
      <w:r>
        <w:rPr>
          <w:lang w:val="en-GB"/>
        </w:rPr>
        <w:t xml:space="preserve"> and compile into the </w:t>
      </w:r>
      <w:r w:rsidRPr="00875B24">
        <w:rPr>
          <w:lang w:val="en-GB"/>
        </w:rPr>
        <w:t>WDAS JACK Agents/</w:t>
      </w:r>
      <w:proofErr w:type="spellStart"/>
      <w:r w:rsidRPr="00875B24">
        <w:rPr>
          <w:lang w:val="en-GB"/>
        </w:rPr>
        <w:t>src</w:t>
      </w:r>
      <w:proofErr w:type="spellEnd"/>
      <w:r w:rsidRPr="00875B24">
        <w:rPr>
          <w:lang w:val="en-GB"/>
        </w:rPr>
        <w:t xml:space="preserve">/jack </w:t>
      </w:r>
      <w:r>
        <w:rPr>
          <w:lang w:val="en-GB"/>
        </w:rPr>
        <w:t>path before running the program. In this path there are all the files you need.</w:t>
      </w:r>
    </w:p>
    <w:p w14:paraId="6A8F4807" w14:textId="77777777" w:rsidR="008025D6" w:rsidRDefault="008025D6" w:rsidP="003256F0">
      <w:pPr>
        <w:pStyle w:val="Paragrafoelenco"/>
        <w:rPr>
          <w:lang w:val="en-GB"/>
        </w:rPr>
      </w:pPr>
    </w:p>
    <w:p w14:paraId="153A8956" w14:textId="1270C0F2" w:rsidR="008025D6" w:rsidRDefault="00F76D17" w:rsidP="00121057">
      <w:pPr>
        <w:rPr>
          <w:lang w:val="en-GB"/>
        </w:rPr>
      </w:pPr>
      <w:bookmarkStart w:id="29" w:name="Figura3"/>
      <w:r>
        <w:rPr>
          <w:noProof/>
        </w:rPr>
        <w:drawing>
          <wp:anchor distT="0" distB="0" distL="114300" distR="114300" simplePos="0" relativeHeight="251665408" behindDoc="0" locked="0" layoutInCell="1" allowOverlap="1" wp14:anchorId="296FE4CF" wp14:editId="0040DCB6">
            <wp:simplePos x="0" y="0"/>
            <wp:positionH relativeFrom="column">
              <wp:posOffset>228600</wp:posOffset>
            </wp:positionH>
            <wp:positionV relativeFrom="paragraph">
              <wp:posOffset>374015</wp:posOffset>
            </wp:positionV>
            <wp:extent cx="6118860" cy="3956050"/>
            <wp:effectExtent l="0" t="0" r="2540" b="6350"/>
            <wp:wrapSquare wrapText="bothSides"/>
            <wp:docPr id="7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rtina:Dropbox:Screenshot:jack_ru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9"/>
    </w:p>
    <w:p w14:paraId="056B0FE0" w14:textId="132A48B6" w:rsidR="0077261D" w:rsidRPr="00B46BDC" w:rsidRDefault="005F4E72" w:rsidP="00BF21EF">
      <w:pPr>
        <w:pStyle w:val="Paragrafoelenco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DF96E4" wp14:editId="63F68A82">
                <wp:simplePos x="0" y="0"/>
                <wp:positionH relativeFrom="column">
                  <wp:posOffset>228600</wp:posOffset>
                </wp:positionH>
                <wp:positionV relativeFrom="paragraph">
                  <wp:posOffset>4200525</wp:posOffset>
                </wp:positionV>
                <wp:extent cx="6118860" cy="260985"/>
                <wp:effectExtent l="0" t="0" r="2540" b="0"/>
                <wp:wrapSquare wrapText="bothSides"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886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C0B4D05" w14:textId="0C466FF5" w:rsidR="007272FD" w:rsidRDefault="007272FD" w:rsidP="00EE4F81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proofErr w:type="gramStart"/>
                            <w:r>
                              <w:t>3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asella di testo 8" o:spid="_x0000_s1028" type="#_x0000_t202" style="position:absolute;left:0;text-align:left;margin-left:18pt;margin-top:330.75pt;width:481.8pt;height:20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" stroked="f">
                <v:textbox style="mso-fit-shape-to-text:t" inset="0,0,0,0">
                  <w:txbxContent>
                    <w:p w14:paraId="1C0B4D05" w14:textId="0C466FF5" w:rsidR="007272FD" w:rsidRDefault="007272FD" w:rsidP="00EE4F81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Figure 3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7261D" w:rsidRPr="00B46BDC" w:rsidSect="00B7231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E3691"/>
    <w:multiLevelType w:val="hybridMultilevel"/>
    <w:tmpl w:val="A5B23F04"/>
    <w:lvl w:ilvl="0" w:tplc="0D48E6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00EDB"/>
    <w:multiLevelType w:val="multilevel"/>
    <w:tmpl w:val="06EE3E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71632A"/>
    <w:multiLevelType w:val="multilevel"/>
    <w:tmpl w:val="06EE3E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916174"/>
    <w:multiLevelType w:val="hybridMultilevel"/>
    <w:tmpl w:val="4F2EF200"/>
    <w:lvl w:ilvl="0" w:tplc="03FE9B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D10E6"/>
    <w:multiLevelType w:val="hybridMultilevel"/>
    <w:tmpl w:val="F81CCC40"/>
    <w:lvl w:ilvl="0" w:tplc="8DDCA0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7031D0"/>
    <w:multiLevelType w:val="hybridMultilevel"/>
    <w:tmpl w:val="06EE3E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olo Busetta">
    <w15:presenceInfo w15:providerId="Windows Live" w15:userId="c34b53f7fe0747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trackRevisions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2A9"/>
    <w:rsid w:val="00006EB3"/>
    <w:rsid w:val="000865EC"/>
    <w:rsid w:val="00117DBF"/>
    <w:rsid w:val="00121057"/>
    <w:rsid w:val="001A198B"/>
    <w:rsid w:val="001D6EC8"/>
    <w:rsid w:val="001E4F21"/>
    <w:rsid w:val="001F5AF8"/>
    <w:rsid w:val="00202CDC"/>
    <w:rsid w:val="002212A9"/>
    <w:rsid w:val="002C7C8E"/>
    <w:rsid w:val="002E4BE5"/>
    <w:rsid w:val="003256F0"/>
    <w:rsid w:val="00344582"/>
    <w:rsid w:val="00355C7C"/>
    <w:rsid w:val="00356643"/>
    <w:rsid w:val="00356C57"/>
    <w:rsid w:val="00380584"/>
    <w:rsid w:val="003A5FCD"/>
    <w:rsid w:val="003B0D9A"/>
    <w:rsid w:val="003E4160"/>
    <w:rsid w:val="004206C2"/>
    <w:rsid w:val="00517C2E"/>
    <w:rsid w:val="00534DB9"/>
    <w:rsid w:val="005C33BF"/>
    <w:rsid w:val="005E093C"/>
    <w:rsid w:val="005E4318"/>
    <w:rsid w:val="005F4E72"/>
    <w:rsid w:val="00667648"/>
    <w:rsid w:val="00693D8D"/>
    <w:rsid w:val="006F03CA"/>
    <w:rsid w:val="007272FD"/>
    <w:rsid w:val="0077261D"/>
    <w:rsid w:val="007A4AED"/>
    <w:rsid w:val="008025D6"/>
    <w:rsid w:val="00812FE8"/>
    <w:rsid w:val="008206EF"/>
    <w:rsid w:val="00837F4C"/>
    <w:rsid w:val="0084549F"/>
    <w:rsid w:val="008503E2"/>
    <w:rsid w:val="00867736"/>
    <w:rsid w:val="00872F27"/>
    <w:rsid w:val="00875B24"/>
    <w:rsid w:val="008E4443"/>
    <w:rsid w:val="008F3DA2"/>
    <w:rsid w:val="00925D20"/>
    <w:rsid w:val="00947949"/>
    <w:rsid w:val="009D30C4"/>
    <w:rsid w:val="00A47208"/>
    <w:rsid w:val="00A811EF"/>
    <w:rsid w:val="00AC1206"/>
    <w:rsid w:val="00AC3078"/>
    <w:rsid w:val="00AE597A"/>
    <w:rsid w:val="00B43C0A"/>
    <w:rsid w:val="00B46BDC"/>
    <w:rsid w:val="00B72318"/>
    <w:rsid w:val="00BA1FDE"/>
    <w:rsid w:val="00BF21EF"/>
    <w:rsid w:val="00C1694E"/>
    <w:rsid w:val="00CB3424"/>
    <w:rsid w:val="00D15FED"/>
    <w:rsid w:val="00DA2C5B"/>
    <w:rsid w:val="00DC061F"/>
    <w:rsid w:val="00E1049E"/>
    <w:rsid w:val="00E81B46"/>
    <w:rsid w:val="00E95113"/>
    <w:rsid w:val="00EE4F81"/>
    <w:rsid w:val="00F17D69"/>
    <w:rsid w:val="00F52CBF"/>
    <w:rsid w:val="00F76D17"/>
    <w:rsid w:val="00FB4299"/>
    <w:rsid w:val="00FE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8A763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17D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17D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117DB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olo2Carattere">
    <w:name w:val="Titolo 2 Carattere"/>
    <w:basedOn w:val="Caratterepredefinitoparagrafo"/>
    <w:link w:val="Titolo2"/>
    <w:uiPriority w:val="9"/>
    <w:rsid w:val="00117D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17D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ttotitoloCarattere">
    <w:name w:val="Sottotitolo Carattere"/>
    <w:basedOn w:val="Caratterepredefinitoparagrafo"/>
    <w:link w:val="Sottotitolo"/>
    <w:uiPriority w:val="11"/>
    <w:rsid w:val="00117DB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Paragrafoelenco">
    <w:name w:val="List Paragraph"/>
    <w:basedOn w:val="Normale"/>
    <w:uiPriority w:val="34"/>
    <w:qFormat/>
    <w:rsid w:val="00355C7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206EF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8206EF"/>
    <w:rPr>
      <w:rFonts w:ascii="Lucida Grande" w:hAnsi="Lucida Grande" w:cs="Lucida Grande"/>
      <w:sz w:val="18"/>
      <w:szCs w:val="18"/>
    </w:rPr>
  </w:style>
  <w:style w:type="paragraph" w:styleId="Indice1">
    <w:name w:val="index 1"/>
    <w:basedOn w:val="Normale"/>
    <w:next w:val="Normale"/>
    <w:autoRedefine/>
    <w:uiPriority w:val="99"/>
    <w:unhideWhenUsed/>
    <w:rsid w:val="0077261D"/>
    <w:pPr>
      <w:ind w:left="240" w:hanging="240"/>
    </w:pPr>
    <w:rPr>
      <w:sz w:val="20"/>
      <w:szCs w:val="20"/>
    </w:rPr>
  </w:style>
  <w:style w:type="paragraph" w:styleId="Indice2">
    <w:name w:val="index 2"/>
    <w:basedOn w:val="Normale"/>
    <w:next w:val="Normale"/>
    <w:autoRedefine/>
    <w:uiPriority w:val="99"/>
    <w:unhideWhenUsed/>
    <w:rsid w:val="0077261D"/>
    <w:pPr>
      <w:ind w:left="480" w:hanging="240"/>
    </w:pPr>
    <w:rPr>
      <w:sz w:val="20"/>
      <w:szCs w:val="20"/>
    </w:rPr>
  </w:style>
  <w:style w:type="paragraph" w:styleId="Indice3">
    <w:name w:val="index 3"/>
    <w:basedOn w:val="Normale"/>
    <w:next w:val="Normale"/>
    <w:autoRedefine/>
    <w:uiPriority w:val="99"/>
    <w:unhideWhenUsed/>
    <w:rsid w:val="0077261D"/>
    <w:pPr>
      <w:ind w:left="720" w:hanging="240"/>
    </w:pPr>
    <w:rPr>
      <w:sz w:val="20"/>
      <w:szCs w:val="20"/>
    </w:rPr>
  </w:style>
  <w:style w:type="paragraph" w:styleId="Indice4">
    <w:name w:val="index 4"/>
    <w:basedOn w:val="Normale"/>
    <w:next w:val="Normale"/>
    <w:autoRedefine/>
    <w:uiPriority w:val="99"/>
    <w:unhideWhenUsed/>
    <w:rsid w:val="0077261D"/>
    <w:pPr>
      <w:ind w:left="960" w:hanging="240"/>
    </w:pPr>
    <w:rPr>
      <w:sz w:val="20"/>
      <w:szCs w:val="20"/>
    </w:rPr>
  </w:style>
  <w:style w:type="paragraph" w:styleId="Indice5">
    <w:name w:val="index 5"/>
    <w:basedOn w:val="Normale"/>
    <w:next w:val="Normale"/>
    <w:autoRedefine/>
    <w:uiPriority w:val="99"/>
    <w:unhideWhenUsed/>
    <w:rsid w:val="0077261D"/>
    <w:pPr>
      <w:ind w:left="1200" w:hanging="240"/>
    </w:pPr>
    <w:rPr>
      <w:sz w:val="20"/>
      <w:szCs w:val="20"/>
    </w:rPr>
  </w:style>
  <w:style w:type="paragraph" w:styleId="Indice6">
    <w:name w:val="index 6"/>
    <w:basedOn w:val="Normale"/>
    <w:next w:val="Normale"/>
    <w:autoRedefine/>
    <w:uiPriority w:val="99"/>
    <w:unhideWhenUsed/>
    <w:rsid w:val="0077261D"/>
    <w:pPr>
      <w:ind w:left="1440" w:hanging="240"/>
    </w:pPr>
    <w:rPr>
      <w:sz w:val="20"/>
      <w:szCs w:val="20"/>
    </w:rPr>
  </w:style>
  <w:style w:type="paragraph" w:styleId="Indice7">
    <w:name w:val="index 7"/>
    <w:basedOn w:val="Normale"/>
    <w:next w:val="Normale"/>
    <w:autoRedefine/>
    <w:uiPriority w:val="99"/>
    <w:unhideWhenUsed/>
    <w:rsid w:val="0077261D"/>
    <w:pPr>
      <w:ind w:left="1680" w:hanging="240"/>
    </w:pPr>
    <w:rPr>
      <w:sz w:val="20"/>
      <w:szCs w:val="20"/>
    </w:rPr>
  </w:style>
  <w:style w:type="paragraph" w:styleId="Indice8">
    <w:name w:val="index 8"/>
    <w:basedOn w:val="Normale"/>
    <w:next w:val="Normale"/>
    <w:autoRedefine/>
    <w:uiPriority w:val="99"/>
    <w:unhideWhenUsed/>
    <w:rsid w:val="0077261D"/>
    <w:pPr>
      <w:ind w:left="1920" w:hanging="240"/>
    </w:pPr>
    <w:rPr>
      <w:sz w:val="20"/>
      <w:szCs w:val="20"/>
    </w:rPr>
  </w:style>
  <w:style w:type="paragraph" w:styleId="Indice9">
    <w:name w:val="index 9"/>
    <w:basedOn w:val="Normale"/>
    <w:next w:val="Normale"/>
    <w:autoRedefine/>
    <w:uiPriority w:val="99"/>
    <w:unhideWhenUsed/>
    <w:rsid w:val="0077261D"/>
    <w:pPr>
      <w:ind w:left="2160" w:hanging="240"/>
    </w:pPr>
    <w:rPr>
      <w:sz w:val="20"/>
      <w:szCs w:val="20"/>
    </w:rPr>
  </w:style>
  <w:style w:type="paragraph" w:styleId="Titoloindice">
    <w:name w:val="index heading"/>
    <w:basedOn w:val="Normale"/>
    <w:next w:val="Indice1"/>
    <w:uiPriority w:val="99"/>
    <w:unhideWhenUsed/>
    <w:rsid w:val="0077261D"/>
    <w:pPr>
      <w:spacing w:before="120" w:after="120"/>
    </w:pPr>
    <w:rPr>
      <w:i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C1694E"/>
    <w:pPr>
      <w:spacing w:after="200"/>
    </w:pPr>
    <w:rPr>
      <w:b/>
      <w:bCs/>
      <w:color w:val="4F81BD" w:themeColor="accent1"/>
      <w:sz w:val="18"/>
      <w:szCs w:val="18"/>
    </w:rPr>
  </w:style>
  <w:style w:type="character" w:styleId="Collegamentoipertestuale">
    <w:name w:val="Hyperlink"/>
    <w:basedOn w:val="Caratterepredefinitoparagrafo"/>
    <w:uiPriority w:val="99"/>
    <w:unhideWhenUsed/>
    <w:rsid w:val="00C1694E"/>
    <w:rPr>
      <w:color w:val="0000FF" w:themeColor="hyperlink"/>
      <w:u w:val="single"/>
    </w:rPr>
  </w:style>
  <w:style w:type="character" w:styleId="Collegamentovisitato">
    <w:name w:val="FollowedHyperlink"/>
    <w:basedOn w:val="Caratterepredefinitoparagrafo"/>
    <w:uiPriority w:val="99"/>
    <w:semiHidden/>
    <w:unhideWhenUsed/>
    <w:rsid w:val="00C1694E"/>
    <w:rPr>
      <w:color w:val="800080" w:themeColor="followedHyperlink"/>
      <w:u w:val="single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D15FED"/>
    <w:rPr>
      <w:rFonts w:ascii="Times New Roman" w:hAnsi="Times New Roman" w:cs="Times New Roman"/>
    </w:rPr>
  </w:style>
  <w:style w:type="character" w:customStyle="1" w:styleId="MappadocumentoCarattere">
    <w:name w:val="Mappa documento Carattere"/>
    <w:basedOn w:val="Caratterepredefinitoparagrafo"/>
    <w:link w:val="Mappadocumento"/>
    <w:uiPriority w:val="99"/>
    <w:semiHidden/>
    <w:rsid w:val="00D15FED"/>
    <w:rPr>
      <w:rFonts w:ascii="Times New Roman" w:hAnsi="Times New Roman" w:cs="Times New Roman"/>
    </w:rPr>
  </w:style>
  <w:style w:type="character" w:styleId="Rimandocommento">
    <w:name w:val="annotation reference"/>
    <w:basedOn w:val="Caratterepredefinitoparagrafo"/>
    <w:uiPriority w:val="99"/>
    <w:semiHidden/>
    <w:unhideWhenUsed/>
    <w:rsid w:val="00D15FED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15FED"/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D15FED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15FED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15FE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17D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17D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117DB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olo2Carattere">
    <w:name w:val="Titolo 2 Carattere"/>
    <w:basedOn w:val="Caratterepredefinitoparagrafo"/>
    <w:link w:val="Titolo2"/>
    <w:uiPriority w:val="9"/>
    <w:rsid w:val="00117D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17D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ttotitoloCarattere">
    <w:name w:val="Sottotitolo Carattere"/>
    <w:basedOn w:val="Caratterepredefinitoparagrafo"/>
    <w:link w:val="Sottotitolo"/>
    <w:uiPriority w:val="11"/>
    <w:rsid w:val="00117DB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Paragrafoelenco">
    <w:name w:val="List Paragraph"/>
    <w:basedOn w:val="Normale"/>
    <w:uiPriority w:val="34"/>
    <w:qFormat/>
    <w:rsid w:val="00355C7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206EF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8206EF"/>
    <w:rPr>
      <w:rFonts w:ascii="Lucida Grande" w:hAnsi="Lucida Grande" w:cs="Lucida Grande"/>
      <w:sz w:val="18"/>
      <w:szCs w:val="18"/>
    </w:rPr>
  </w:style>
  <w:style w:type="paragraph" w:styleId="Indice1">
    <w:name w:val="index 1"/>
    <w:basedOn w:val="Normale"/>
    <w:next w:val="Normale"/>
    <w:autoRedefine/>
    <w:uiPriority w:val="99"/>
    <w:unhideWhenUsed/>
    <w:rsid w:val="0077261D"/>
    <w:pPr>
      <w:ind w:left="240" w:hanging="240"/>
    </w:pPr>
    <w:rPr>
      <w:sz w:val="20"/>
      <w:szCs w:val="20"/>
    </w:rPr>
  </w:style>
  <w:style w:type="paragraph" w:styleId="Indice2">
    <w:name w:val="index 2"/>
    <w:basedOn w:val="Normale"/>
    <w:next w:val="Normale"/>
    <w:autoRedefine/>
    <w:uiPriority w:val="99"/>
    <w:unhideWhenUsed/>
    <w:rsid w:val="0077261D"/>
    <w:pPr>
      <w:ind w:left="480" w:hanging="240"/>
    </w:pPr>
    <w:rPr>
      <w:sz w:val="20"/>
      <w:szCs w:val="20"/>
    </w:rPr>
  </w:style>
  <w:style w:type="paragraph" w:styleId="Indice3">
    <w:name w:val="index 3"/>
    <w:basedOn w:val="Normale"/>
    <w:next w:val="Normale"/>
    <w:autoRedefine/>
    <w:uiPriority w:val="99"/>
    <w:unhideWhenUsed/>
    <w:rsid w:val="0077261D"/>
    <w:pPr>
      <w:ind w:left="720" w:hanging="240"/>
    </w:pPr>
    <w:rPr>
      <w:sz w:val="20"/>
      <w:szCs w:val="20"/>
    </w:rPr>
  </w:style>
  <w:style w:type="paragraph" w:styleId="Indice4">
    <w:name w:val="index 4"/>
    <w:basedOn w:val="Normale"/>
    <w:next w:val="Normale"/>
    <w:autoRedefine/>
    <w:uiPriority w:val="99"/>
    <w:unhideWhenUsed/>
    <w:rsid w:val="0077261D"/>
    <w:pPr>
      <w:ind w:left="960" w:hanging="240"/>
    </w:pPr>
    <w:rPr>
      <w:sz w:val="20"/>
      <w:szCs w:val="20"/>
    </w:rPr>
  </w:style>
  <w:style w:type="paragraph" w:styleId="Indice5">
    <w:name w:val="index 5"/>
    <w:basedOn w:val="Normale"/>
    <w:next w:val="Normale"/>
    <w:autoRedefine/>
    <w:uiPriority w:val="99"/>
    <w:unhideWhenUsed/>
    <w:rsid w:val="0077261D"/>
    <w:pPr>
      <w:ind w:left="1200" w:hanging="240"/>
    </w:pPr>
    <w:rPr>
      <w:sz w:val="20"/>
      <w:szCs w:val="20"/>
    </w:rPr>
  </w:style>
  <w:style w:type="paragraph" w:styleId="Indice6">
    <w:name w:val="index 6"/>
    <w:basedOn w:val="Normale"/>
    <w:next w:val="Normale"/>
    <w:autoRedefine/>
    <w:uiPriority w:val="99"/>
    <w:unhideWhenUsed/>
    <w:rsid w:val="0077261D"/>
    <w:pPr>
      <w:ind w:left="1440" w:hanging="240"/>
    </w:pPr>
    <w:rPr>
      <w:sz w:val="20"/>
      <w:szCs w:val="20"/>
    </w:rPr>
  </w:style>
  <w:style w:type="paragraph" w:styleId="Indice7">
    <w:name w:val="index 7"/>
    <w:basedOn w:val="Normale"/>
    <w:next w:val="Normale"/>
    <w:autoRedefine/>
    <w:uiPriority w:val="99"/>
    <w:unhideWhenUsed/>
    <w:rsid w:val="0077261D"/>
    <w:pPr>
      <w:ind w:left="1680" w:hanging="240"/>
    </w:pPr>
    <w:rPr>
      <w:sz w:val="20"/>
      <w:szCs w:val="20"/>
    </w:rPr>
  </w:style>
  <w:style w:type="paragraph" w:styleId="Indice8">
    <w:name w:val="index 8"/>
    <w:basedOn w:val="Normale"/>
    <w:next w:val="Normale"/>
    <w:autoRedefine/>
    <w:uiPriority w:val="99"/>
    <w:unhideWhenUsed/>
    <w:rsid w:val="0077261D"/>
    <w:pPr>
      <w:ind w:left="1920" w:hanging="240"/>
    </w:pPr>
    <w:rPr>
      <w:sz w:val="20"/>
      <w:szCs w:val="20"/>
    </w:rPr>
  </w:style>
  <w:style w:type="paragraph" w:styleId="Indice9">
    <w:name w:val="index 9"/>
    <w:basedOn w:val="Normale"/>
    <w:next w:val="Normale"/>
    <w:autoRedefine/>
    <w:uiPriority w:val="99"/>
    <w:unhideWhenUsed/>
    <w:rsid w:val="0077261D"/>
    <w:pPr>
      <w:ind w:left="2160" w:hanging="240"/>
    </w:pPr>
    <w:rPr>
      <w:sz w:val="20"/>
      <w:szCs w:val="20"/>
    </w:rPr>
  </w:style>
  <w:style w:type="paragraph" w:styleId="Titoloindice">
    <w:name w:val="index heading"/>
    <w:basedOn w:val="Normale"/>
    <w:next w:val="Indice1"/>
    <w:uiPriority w:val="99"/>
    <w:unhideWhenUsed/>
    <w:rsid w:val="0077261D"/>
    <w:pPr>
      <w:spacing w:before="120" w:after="120"/>
    </w:pPr>
    <w:rPr>
      <w:i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C1694E"/>
    <w:pPr>
      <w:spacing w:after="200"/>
    </w:pPr>
    <w:rPr>
      <w:b/>
      <w:bCs/>
      <w:color w:val="4F81BD" w:themeColor="accent1"/>
      <w:sz w:val="18"/>
      <w:szCs w:val="18"/>
    </w:rPr>
  </w:style>
  <w:style w:type="character" w:styleId="Collegamentoipertestuale">
    <w:name w:val="Hyperlink"/>
    <w:basedOn w:val="Caratterepredefinitoparagrafo"/>
    <w:uiPriority w:val="99"/>
    <w:unhideWhenUsed/>
    <w:rsid w:val="00C1694E"/>
    <w:rPr>
      <w:color w:val="0000FF" w:themeColor="hyperlink"/>
      <w:u w:val="single"/>
    </w:rPr>
  </w:style>
  <w:style w:type="character" w:styleId="Collegamentovisitato">
    <w:name w:val="FollowedHyperlink"/>
    <w:basedOn w:val="Caratterepredefinitoparagrafo"/>
    <w:uiPriority w:val="99"/>
    <w:semiHidden/>
    <w:unhideWhenUsed/>
    <w:rsid w:val="00C1694E"/>
    <w:rPr>
      <w:color w:val="800080" w:themeColor="followedHyperlink"/>
      <w:u w:val="single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D15FED"/>
    <w:rPr>
      <w:rFonts w:ascii="Times New Roman" w:hAnsi="Times New Roman" w:cs="Times New Roman"/>
    </w:rPr>
  </w:style>
  <w:style w:type="character" w:customStyle="1" w:styleId="MappadocumentoCarattere">
    <w:name w:val="Mappa documento Carattere"/>
    <w:basedOn w:val="Caratterepredefinitoparagrafo"/>
    <w:link w:val="Mappadocumento"/>
    <w:uiPriority w:val="99"/>
    <w:semiHidden/>
    <w:rsid w:val="00D15FED"/>
    <w:rPr>
      <w:rFonts w:ascii="Times New Roman" w:hAnsi="Times New Roman" w:cs="Times New Roman"/>
    </w:rPr>
  </w:style>
  <w:style w:type="character" w:styleId="Rimandocommento">
    <w:name w:val="annotation reference"/>
    <w:basedOn w:val="Caratterepredefinitoparagrafo"/>
    <w:uiPriority w:val="99"/>
    <w:semiHidden/>
    <w:unhideWhenUsed/>
    <w:rsid w:val="00D15FED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15FED"/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D15FED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15FED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15F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4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ppeliarobotics.com/downloads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301</Words>
  <Characters>1718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WDAS JACK AGENTS</vt:lpstr>
    </vt:vector>
  </TitlesOfParts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Martina</cp:lastModifiedBy>
  <cp:revision>29</cp:revision>
  <cp:lastPrinted>2017-04-26T12:05:00Z</cp:lastPrinted>
  <dcterms:created xsi:type="dcterms:W3CDTF">2017-04-26T12:05:00Z</dcterms:created>
  <dcterms:modified xsi:type="dcterms:W3CDTF">2017-04-27T14:01:00Z</dcterms:modified>
</cp:coreProperties>
</file>