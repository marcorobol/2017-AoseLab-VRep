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C8A53" w14:textId="77777777" w:rsidR="007A25B1" w:rsidRPr="00E362DA" w:rsidRDefault="00E362DA" w:rsidP="001A6E5A">
      <w:pPr>
        <w:outlineLvl w:val="0"/>
        <w:rPr>
          <w:rStyle w:val="Enfasiintensa"/>
          <w:lang w:val="en-GB"/>
        </w:rPr>
      </w:pPr>
      <w:r w:rsidRPr="00E362DA">
        <w:rPr>
          <w:rStyle w:val="Enfasiintensa"/>
          <w:lang w:val="en-GB"/>
        </w:rPr>
        <w:t>BELIEFSET</w:t>
      </w:r>
    </w:p>
    <w:p w14:paraId="28B4E782" w14:textId="77777777" w:rsidR="001A6E5A" w:rsidRDefault="001A6E5A" w:rsidP="00E362DA">
      <w:pPr>
        <w:rPr>
          <w:rStyle w:val="Enfasiintensa"/>
          <w:i w:val="0"/>
          <w:color w:val="000000" w:themeColor="text1"/>
          <w:lang w:val="en-GB"/>
        </w:rPr>
      </w:pPr>
    </w:p>
    <w:p w14:paraId="6EA188CB" w14:textId="77777777" w:rsidR="0082585C" w:rsidRPr="002C4468" w:rsidRDefault="00E362DA" w:rsidP="00E362DA">
      <w:pPr>
        <w:rPr>
          <w:rStyle w:val="Enfasiintensa"/>
          <w:i w:val="0"/>
          <w:color w:val="000000" w:themeColor="text1"/>
          <w:lang w:val="en-GB"/>
        </w:rPr>
      </w:pPr>
      <w:proofErr w:type="spellStart"/>
      <w:r w:rsidRPr="00E65475">
        <w:rPr>
          <w:rStyle w:val="Enfasiintensa"/>
          <w:i w:val="0"/>
          <w:color w:val="000000" w:themeColor="text1"/>
          <w:lang w:val="en-GB"/>
        </w:rPr>
        <w:t>RobotInfo</w:t>
      </w:r>
      <w:proofErr w:type="spellEnd"/>
      <w:r w:rsidRPr="00E362DA">
        <w:rPr>
          <w:rStyle w:val="Enfasiintensa"/>
          <w:b w:val="0"/>
          <w:i w:val="0"/>
          <w:color w:val="000000" w:themeColor="text1"/>
          <w:lang w:val="en-GB"/>
        </w:rPr>
        <w:t xml:space="preserve">: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has the current robot data. </w:t>
      </w:r>
      <w:r w:rsidR="00C64C8D">
        <w:rPr>
          <w:rStyle w:val="Enfasiintensa"/>
          <w:b w:val="0"/>
          <w:i w:val="0"/>
          <w:color w:val="000000" w:themeColor="text1"/>
          <w:lang w:val="en-GB"/>
        </w:rPr>
        <w:t xml:space="preserve">This </w:t>
      </w:r>
      <w:proofErr w:type="spellStart"/>
      <w:r w:rsidR="00C64C8D"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 w:rsidR="00C64C8D">
        <w:rPr>
          <w:rStyle w:val="Enfasiintensa"/>
          <w:b w:val="0"/>
          <w:i w:val="0"/>
          <w:color w:val="000000" w:themeColor="text1"/>
          <w:lang w:val="en-GB"/>
        </w:rPr>
        <w:t xml:space="preserve"> does not have key fields (only value fields) so it has only one entry.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It contains the </w:t>
      </w:r>
      <w:r w:rsidR="0082585C">
        <w:rPr>
          <w:rStyle w:val="Enfasiintensa"/>
          <w:b w:val="0"/>
          <w:i w:val="0"/>
          <w:color w:val="000000" w:themeColor="text1"/>
          <w:lang w:val="en-GB"/>
        </w:rPr>
        <w:t>following fields:</w:t>
      </w:r>
    </w:p>
    <w:p w14:paraId="4E0FD9AC" w14:textId="089B686A" w:rsid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82585C">
        <w:rPr>
          <w:rStyle w:val="Enfasiintensa"/>
          <w:i w:val="0"/>
          <w:color w:val="000000" w:themeColor="text1"/>
          <w:lang w:val="en-GB"/>
        </w:rPr>
        <w:t>p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, shorthand for 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position</w:t>
      </w:r>
      <w:r>
        <w:rPr>
          <w:rStyle w:val="Enfasiintensa"/>
          <w:b w:val="0"/>
          <w:i w:val="0"/>
          <w:color w:val="000000" w:themeColor="text1"/>
          <w:lang w:val="en-GB"/>
        </w:rPr>
        <w:t>;</w:t>
      </w:r>
    </w:p>
    <w:p w14:paraId="74172E8A" w14:textId="77777777" w:rsid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>
        <w:rPr>
          <w:rStyle w:val="Enfasiintensa"/>
          <w:i w:val="0"/>
          <w:color w:val="000000" w:themeColor="text1"/>
          <w:lang w:val="en-GB"/>
        </w:rPr>
        <w:t>ms</w:t>
      </w:r>
      <w:proofErr w:type="spellEnd"/>
      <w:r w:rsidRPr="0082585C">
        <w:rPr>
          <w:rStyle w:val="Enfasiintensa"/>
          <w:b w:val="0"/>
          <w:i w:val="0"/>
          <w:color w:val="000000" w:themeColor="text1"/>
          <w:lang w:val="en-GB"/>
        </w:rPr>
        <w:t>, shorthand fo</w:t>
      </w:r>
      <w:r>
        <w:rPr>
          <w:rStyle w:val="Enfasiintensa"/>
          <w:i w:val="0"/>
          <w:color w:val="000000" w:themeColor="text1"/>
          <w:lang w:val="en-GB"/>
        </w:rPr>
        <w:t>r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movementState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;</w:t>
      </w:r>
    </w:p>
    <w:p w14:paraId="3E1A07C1" w14:textId="481AC2BF" w:rsid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>
        <w:rPr>
          <w:rStyle w:val="Enfasiintensa"/>
          <w:i w:val="0"/>
          <w:color w:val="000000" w:themeColor="text1"/>
          <w:lang w:val="en-GB"/>
        </w:rPr>
        <w:t>lus</w:t>
      </w:r>
      <w:proofErr w:type="spellEnd"/>
      <w:r>
        <w:rPr>
          <w:rStyle w:val="Enfasiintensa"/>
          <w:i w:val="0"/>
          <w:color w:val="000000" w:themeColor="text1"/>
          <w:lang w:val="en-GB"/>
        </w:rPr>
        <w:t xml:space="preserve">, </w:t>
      </w:r>
      <w:r w:rsidRPr="0082585C">
        <w:rPr>
          <w:rStyle w:val="Enfasiintensa"/>
          <w:b w:val="0"/>
          <w:i w:val="0"/>
          <w:color w:val="000000" w:themeColor="text1"/>
          <w:lang w:val="en-GB"/>
        </w:rPr>
        <w:t>shorthand for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loadUnloadState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;</w:t>
      </w:r>
    </w:p>
    <w:p w14:paraId="701348FF" w14:textId="00C4FB86" w:rsidR="00E362DA" w:rsidRPr="0082585C" w:rsidRDefault="0082585C" w:rsidP="002C4468">
      <w:pPr>
        <w:pStyle w:val="Paragrafoelenco"/>
        <w:numPr>
          <w:ilvl w:val="0"/>
          <w:numId w:val="2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i w:val="0"/>
          <w:color w:val="000000" w:themeColor="text1"/>
          <w:lang w:val="en-GB"/>
        </w:rPr>
        <w:t xml:space="preserve">lb, </w:t>
      </w:r>
      <w:r>
        <w:rPr>
          <w:rStyle w:val="Enfasiintensa"/>
          <w:b w:val="0"/>
          <w:i w:val="0"/>
          <w:color w:val="000000" w:themeColor="text1"/>
          <w:lang w:val="en-GB"/>
        </w:rPr>
        <w:t>shorthand for</w:t>
      </w:r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loadedBox</w:t>
      </w:r>
      <w:proofErr w:type="spellEnd"/>
      <w:r w:rsidR="00E362DA" w:rsidRPr="0082585C">
        <w:rPr>
          <w:rStyle w:val="Enfasiintensa"/>
          <w:b w:val="0"/>
          <w:i w:val="0"/>
          <w:color w:val="000000" w:themeColor="text1"/>
          <w:lang w:val="en-GB"/>
        </w:rPr>
        <w:t>.</w:t>
      </w:r>
      <w:r w:rsidR="00C64C8D" w:rsidRPr="0082585C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2EE45D58" w14:textId="729AF090" w:rsidR="00E362DA" w:rsidRDefault="000A6398" w:rsidP="00E362DA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T</w:t>
      </w:r>
      <w:r w:rsidR="00E362DA">
        <w:rPr>
          <w:rStyle w:val="Enfasiintensa"/>
          <w:b w:val="0"/>
          <w:i w:val="0"/>
          <w:color w:val="000000" w:themeColor="text1"/>
          <w:lang w:val="en-GB"/>
        </w:rPr>
        <w:t>he position is a number from 0 to 15.</w:t>
      </w:r>
    </w:p>
    <w:p w14:paraId="09DDB271" w14:textId="73334C70" w:rsidR="00E362DA" w:rsidRDefault="00E362DA" w:rsidP="00E362DA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movementState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is the movement that the robot is doing. It can </w:t>
      </w:r>
      <w:r w:rsidR="001A6E5A">
        <w:rPr>
          <w:rStyle w:val="Enfasiintensa"/>
          <w:b w:val="0"/>
          <w:i w:val="0"/>
          <w:color w:val="000000" w:themeColor="text1"/>
          <w:lang w:val="en-GB"/>
        </w:rPr>
        <w:t>assume one of the following values</w:t>
      </w:r>
      <w:r>
        <w:rPr>
          <w:rStyle w:val="Enfasiintensa"/>
          <w:b w:val="0"/>
          <w:i w:val="0"/>
          <w:color w:val="000000" w:themeColor="text1"/>
          <w:lang w:val="en-GB"/>
        </w:rPr>
        <w:t>:</w:t>
      </w:r>
    </w:p>
    <w:p w14:paraId="191358BE" w14:textId="3D0BBC0C" w:rsidR="00E362DA" w:rsidRP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0 = stop:</w:t>
      </w:r>
      <w:r w:rsidRPr="00E362DA">
        <w:rPr>
          <w:rStyle w:val="Enfasiintensa"/>
          <w:b w:val="0"/>
          <w:i w:val="0"/>
          <w:color w:val="000000" w:themeColor="text1"/>
          <w:lang w:val="en-GB"/>
        </w:rPr>
        <w:t xml:space="preserve"> the robot is not moving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 xml:space="preserve">, </w:t>
      </w:r>
      <w:r w:rsidR="001A6E5A">
        <w:rPr>
          <w:rStyle w:val="Enfasiintensa"/>
          <w:b w:val="0"/>
          <w:i w:val="0"/>
          <w:color w:val="000000" w:themeColor="text1"/>
          <w:lang w:val="en-GB"/>
        </w:rPr>
        <w:t xml:space="preserve">its 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>position doesn’t change</w:t>
      </w:r>
    </w:p>
    <w:p w14:paraId="164033A3" w14:textId="77777777" w:rsid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1 = running forward: the robot’s position 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>is increasing</w:t>
      </w:r>
    </w:p>
    <w:p w14:paraId="3809BA0C" w14:textId="77777777" w:rsid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2 = running backward:</w:t>
      </w:r>
      <w:r w:rsidR="00E65475">
        <w:rPr>
          <w:rStyle w:val="Enfasiintensa"/>
          <w:b w:val="0"/>
          <w:i w:val="0"/>
          <w:color w:val="000000" w:themeColor="text1"/>
          <w:lang w:val="en-GB"/>
        </w:rPr>
        <w:t xml:space="preserve"> the robot’s position </w:t>
      </w:r>
      <w:r w:rsidR="000A6398">
        <w:rPr>
          <w:rStyle w:val="Enfasiintensa"/>
          <w:b w:val="0"/>
          <w:i w:val="0"/>
          <w:color w:val="000000" w:themeColor="text1"/>
          <w:lang w:val="en-GB"/>
        </w:rPr>
        <w:t>is decreasing</w:t>
      </w:r>
    </w:p>
    <w:p w14:paraId="68334349" w14:textId="77777777" w:rsidR="00E362DA" w:rsidRDefault="00E362DA" w:rsidP="00E362DA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3 = stopping: the robot is stopping</w:t>
      </w:r>
    </w:p>
    <w:p w14:paraId="11A93B10" w14:textId="3B168470" w:rsidR="000A6398" w:rsidRDefault="000A6398" w:rsidP="000A6398">
      <w:pPr>
        <w:rPr>
          <w:rStyle w:val="Enfasiintensa"/>
          <w:b w:val="0"/>
          <w:i w:val="0"/>
          <w:color w:val="000000" w:themeColor="text1"/>
          <w:lang w:val="en-GB"/>
        </w:rPr>
      </w:pPr>
      <w:r w:rsidRPr="000A6398"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 w:rsidRPr="000A6398">
        <w:rPr>
          <w:rStyle w:val="Enfasiintensa"/>
          <w:b w:val="0"/>
          <w:i w:val="0"/>
          <w:color w:val="000000" w:themeColor="text1"/>
          <w:lang w:val="en-GB"/>
        </w:rPr>
        <w:t>loadUnloadState</w:t>
      </w:r>
      <w:proofErr w:type="spellEnd"/>
      <w:r w:rsidRPr="000A6398">
        <w:rPr>
          <w:rStyle w:val="Enfasiintensa"/>
          <w:b w:val="0"/>
          <w:i w:val="0"/>
          <w:color w:val="000000" w:themeColor="text1"/>
          <w:lang w:val="en-GB"/>
        </w:rPr>
        <w:t xml:space="preserve"> indicates if the robot has a box </w:t>
      </w:r>
      <w:r w:rsidR="008B7C33">
        <w:rPr>
          <w:rStyle w:val="Enfasiintensa"/>
          <w:b w:val="0"/>
          <w:i w:val="0"/>
          <w:color w:val="000000" w:themeColor="text1"/>
          <w:lang w:val="en-GB"/>
        </w:rPr>
        <w:t>on board</w:t>
      </w:r>
      <w:r w:rsidRPr="000A6398">
        <w:rPr>
          <w:rStyle w:val="Enfasiintensa"/>
          <w:b w:val="0"/>
          <w:i w:val="0"/>
          <w:color w:val="000000" w:themeColor="text1"/>
          <w:lang w:val="en-GB"/>
        </w:rPr>
        <w:t>. It can be:</w:t>
      </w:r>
    </w:p>
    <w:p w14:paraId="244B8BBD" w14:textId="77777777" w:rsidR="000A6398" w:rsidRPr="000A6398" w:rsidRDefault="000A6398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0A6398">
        <w:rPr>
          <w:rStyle w:val="Enfasiintensa"/>
          <w:b w:val="0"/>
          <w:i w:val="0"/>
          <w:color w:val="000000" w:themeColor="text1"/>
          <w:lang w:val="en-GB"/>
        </w:rPr>
        <w:t>0 =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unloaded: the robot has no box</w:t>
      </w:r>
    </w:p>
    <w:p w14:paraId="013C8A9C" w14:textId="77777777" w:rsidR="000A6398" w:rsidRDefault="000A6398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1 = loaded: the robot has a box</w:t>
      </w:r>
    </w:p>
    <w:p w14:paraId="0A9E37F3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2 = loading left: the robot is loading a box on his left</w:t>
      </w:r>
    </w:p>
    <w:p w14:paraId="72D51E5F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3 = loading right: the robot is loading a box on his right</w:t>
      </w:r>
    </w:p>
    <w:p w14:paraId="74FB1796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4 = unloading left: the robot is unloading on his left</w:t>
      </w:r>
    </w:p>
    <w:p w14:paraId="5FC4BB78" w14:textId="77777777" w:rsidR="004F0AA0" w:rsidRDefault="004F0AA0" w:rsidP="000A6398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5 = unloading right: the robot is unloading on his right</w:t>
      </w:r>
    </w:p>
    <w:p w14:paraId="1958CCAD" w14:textId="4EE654A8" w:rsidR="004F0AA0" w:rsidRDefault="004F0AA0" w:rsidP="004F0AA0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loadedBox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reports </w:t>
      </w:r>
      <w:r>
        <w:rPr>
          <w:rStyle w:val="Enfasiintensa"/>
          <w:b w:val="0"/>
          <w:i w:val="0"/>
          <w:color w:val="000000" w:themeColor="text1"/>
          <w:lang w:val="en-GB"/>
        </w:rPr>
        <w:t>the name of the box</w:t>
      </w:r>
      <w:r w:rsidR="0082585C">
        <w:rPr>
          <w:rStyle w:val="Enfasiintensa"/>
          <w:b w:val="0"/>
          <w:i w:val="0"/>
          <w:color w:val="000000" w:themeColor="text1"/>
          <w:lang w:val="en-GB"/>
        </w:rPr>
        <w:t xml:space="preserve"> loaded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on the robot.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If there is no box, its value is </w:t>
      </w:r>
      <w:r w:rsidR="00BD148F">
        <w:rPr>
          <w:rStyle w:val="Enfasiintensa"/>
          <w:b w:val="0"/>
          <w:i w:val="0"/>
          <w:color w:val="000000" w:themeColor="text1"/>
          <w:lang w:val="en-GB"/>
        </w:rPr>
        <w:t>null.</w:t>
      </w:r>
      <w:r w:rsidR="00BD148F" w:rsidDel="00BD148F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5FAEE3F5" w14:textId="0F80FF1B" w:rsidR="0082585C" w:rsidRDefault="0082585C" w:rsidP="0082585C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proofErr w:type="spellStart"/>
      <w:r w:rsidRPr="002C4468">
        <w:rPr>
          <w:rStyle w:val="Enfasiintensa"/>
          <w:i w:val="0"/>
          <w:color w:val="000000" w:themeColor="text1"/>
          <w:lang w:val="en-GB"/>
        </w:rPr>
        <w:t>robotInfo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is a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 w:rsidR="00CE1544">
        <w:rPr>
          <w:rStyle w:val="Enfasiintensa"/>
          <w:b w:val="0"/>
          <w:i w:val="0"/>
          <w:color w:val="000000" w:themeColor="text1"/>
          <w:lang w:val="en-GB"/>
        </w:rPr>
        <w:t xml:space="preserve"> of type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spellStart"/>
      <w:proofErr w:type="gramStart"/>
      <w:r>
        <w:rPr>
          <w:rStyle w:val="Enfasiintensa"/>
          <w:b w:val="0"/>
          <w:i w:val="0"/>
          <w:color w:val="000000" w:themeColor="text1"/>
          <w:lang w:val="en-GB"/>
        </w:rPr>
        <w:t>robotInfo</w:t>
      </w:r>
      <w:proofErr w:type="spellEnd"/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045583D3" w14:textId="77777777" w:rsidR="0082585C" w:rsidRDefault="0082585C" w:rsidP="004F0AA0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7EB0D9C4" w14:textId="77777777" w:rsidR="004F0AA0" w:rsidRDefault="004F0AA0" w:rsidP="004F0AA0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619F3AFF" w14:textId="754AA265" w:rsidR="004F0AA0" w:rsidRDefault="004F0AA0" w:rsidP="004F0AA0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 w:rsidRPr="004F0AA0">
        <w:rPr>
          <w:rStyle w:val="Enfasiintensa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: contains perception data of the robot</w:t>
      </w:r>
      <w:r w:rsidR="00C8514E">
        <w:rPr>
          <w:rStyle w:val="Enfasiintensa"/>
          <w:b w:val="0"/>
          <w:i w:val="0"/>
          <w:color w:val="000000" w:themeColor="text1"/>
          <w:lang w:val="en-GB"/>
        </w:rPr>
        <w:t>s being perceived</w:t>
      </w:r>
      <w:r>
        <w:rPr>
          <w:rStyle w:val="Enfasiintensa"/>
          <w:b w:val="0"/>
          <w:i w:val="0"/>
          <w:color w:val="000000" w:themeColor="text1"/>
          <w:lang w:val="en-GB"/>
        </w:rPr>
        <w:t>. It contains position, name and movement.</w:t>
      </w:r>
      <w:r w:rsidR="003844F3">
        <w:rPr>
          <w:rStyle w:val="Enfasiintensa"/>
          <w:b w:val="0"/>
          <w:i w:val="0"/>
          <w:color w:val="000000" w:themeColor="text1"/>
          <w:lang w:val="en-GB"/>
        </w:rPr>
        <w:t xml:space="preserve"> The key field is the position, the others are value fields.</w:t>
      </w:r>
    </w:p>
    <w:p w14:paraId="34A74026" w14:textId="528789A0" w:rsidR="004F0AA0" w:rsidRDefault="003C1C13" w:rsidP="004F0AA0">
      <w:pPr>
        <w:rPr>
          <w:rStyle w:val="Enfasiintensa"/>
          <w:b w:val="0"/>
          <w:i w:val="0"/>
          <w:color w:val="000000" w:themeColor="text1"/>
          <w:lang w:val="en-GB"/>
        </w:rPr>
      </w:pPr>
      <w:r w:rsidRPr="002C4468">
        <w:rPr>
          <w:rStyle w:val="Enfasiintensa"/>
          <w:i w:val="0"/>
          <w:color w:val="000000" w:themeColor="text1"/>
          <w:lang w:val="en-GB"/>
        </w:rPr>
        <w:t>position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indicates the position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of another robot perceived</w:t>
      </w:r>
      <w:r w:rsidR="003844F3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by the robot containing a </w:t>
      </w:r>
      <w:proofErr w:type="spellStart"/>
      <w:r w:rsidR="005C1301">
        <w:rPr>
          <w:rStyle w:val="Enfasiintensa"/>
          <w:b w:val="0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It can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assume the following values</w:t>
      </w:r>
      <w:r>
        <w:rPr>
          <w:rStyle w:val="Enfasiintensa"/>
          <w:b w:val="0"/>
          <w:i w:val="0"/>
          <w:color w:val="000000" w:themeColor="text1"/>
          <w:lang w:val="en-GB"/>
        </w:rPr>
        <w:t>:</w:t>
      </w:r>
    </w:p>
    <w:p w14:paraId="0F54C0C8" w14:textId="77777777" w:rsidR="003C1C13" w:rsidRP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3C1C13">
        <w:rPr>
          <w:rStyle w:val="Enfasiintensa"/>
          <w:b w:val="0"/>
          <w:i w:val="0"/>
          <w:color w:val="000000" w:themeColor="text1"/>
          <w:lang w:val="en-GB"/>
        </w:rPr>
        <w:t>0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= ahead:  the other robot’s position is greater than mine</w:t>
      </w:r>
    </w:p>
    <w:p w14:paraId="41747D5E" w14:textId="77777777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1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behind: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other robot’s position is smaller than mine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2CFA4848" w14:textId="5EC2E401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2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right: the other robot is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not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on my rail but it’s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at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my right</w:t>
      </w:r>
    </w:p>
    <w:p w14:paraId="18B3B06D" w14:textId="75B1D087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3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>left: the other robot is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 not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on my rail but it’s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left</w:t>
      </w:r>
    </w:p>
    <w:p w14:paraId="4083F6E7" w14:textId="4199C6E6" w:rsidR="003C1C13" w:rsidRPr="00DB35F7" w:rsidRDefault="003C1C13" w:rsidP="00DB35F7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4 =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ahead right: the other robot isn’t on my rail but it’s ahead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right</w:t>
      </w:r>
    </w:p>
    <w:p w14:paraId="21A3C354" w14:textId="1B399169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5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ahead left: the other robot isn’t on my rail but it’s ahead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left</w:t>
      </w:r>
    </w:p>
    <w:p w14:paraId="228924F7" w14:textId="2297237F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6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behind right: the other robot isn’t on my rail but it’s behind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right</w:t>
      </w:r>
    </w:p>
    <w:p w14:paraId="025BDB18" w14:textId="66E60D3F" w:rsidR="003C1C13" w:rsidRDefault="003C1C13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7 = 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behind left: the other robot isn’t on my rail but it’s behind and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at</w:t>
      </w:r>
      <w:r w:rsidR="00DB35F7">
        <w:rPr>
          <w:rStyle w:val="Enfasiintensa"/>
          <w:b w:val="0"/>
          <w:i w:val="0"/>
          <w:color w:val="000000" w:themeColor="text1"/>
          <w:lang w:val="en-GB"/>
        </w:rPr>
        <w:t xml:space="preserve"> my right</w:t>
      </w:r>
    </w:p>
    <w:p w14:paraId="18F0E683" w14:textId="77777777" w:rsidR="003C1C13" w:rsidRDefault="00DB35F7" w:rsidP="003C1C13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8 = unknown: I don’t know where the other robot is</w:t>
      </w:r>
    </w:p>
    <w:p w14:paraId="1FA03CA4" w14:textId="34B7919F" w:rsidR="008D1A9D" w:rsidRPr="008D1A9D" w:rsidRDefault="008D1A9D" w:rsidP="00A43C5C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The robot can only know the position of another robot when it’s in the </w:t>
      </w:r>
      <w:r w:rsidR="009146DE">
        <w:rPr>
          <w:rStyle w:val="Enfasiintensa"/>
          <w:b w:val="0"/>
          <w:i w:val="0"/>
          <w:color w:val="000000" w:themeColor="text1"/>
          <w:lang w:val="en-GB"/>
        </w:rPr>
        <w:t>8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areas around him.</w:t>
      </w:r>
    </w:p>
    <w:p w14:paraId="6CC7EB4F" w14:textId="015A5A15" w:rsidR="003C1C13" w:rsidRDefault="006E65E1" w:rsidP="003C1C13">
      <w:pPr>
        <w:rPr>
          <w:rStyle w:val="Enfasiintensa"/>
          <w:b w:val="0"/>
          <w:i w:val="0"/>
          <w:color w:val="000000" w:themeColor="text1"/>
          <w:lang w:val="en-GB"/>
        </w:rPr>
      </w:pPr>
      <w:r w:rsidRPr="002C4468">
        <w:rPr>
          <w:rStyle w:val="Enfasiintensa"/>
          <w:i w:val="0"/>
          <w:color w:val="000000" w:themeColor="text1"/>
          <w:lang w:val="en-GB"/>
        </w:rPr>
        <w:t>n</w:t>
      </w:r>
      <w:r w:rsidR="00646084" w:rsidRPr="002C4468">
        <w:rPr>
          <w:rStyle w:val="Enfasiintensa"/>
          <w:i w:val="0"/>
          <w:color w:val="000000" w:themeColor="text1"/>
          <w:lang w:val="en-GB"/>
        </w:rPr>
        <w:t>ame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 xml:space="preserve">reports 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 xml:space="preserve">the name of the robot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being perceived.</w:t>
      </w:r>
    </w:p>
    <w:p w14:paraId="634F9348" w14:textId="1D5C6FCC" w:rsidR="00646084" w:rsidRDefault="006E65E1" w:rsidP="003C1C13">
      <w:pPr>
        <w:rPr>
          <w:rStyle w:val="Enfasiintensa"/>
          <w:b w:val="0"/>
          <w:i w:val="0"/>
          <w:color w:val="000000" w:themeColor="text1"/>
          <w:lang w:val="en-GB"/>
        </w:rPr>
      </w:pPr>
      <w:r w:rsidRPr="002C4468">
        <w:rPr>
          <w:rStyle w:val="Enfasiintensa"/>
          <w:i w:val="0"/>
          <w:color w:val="000000" w:themeColor="text1"/>
          <w:lang w:val="en-GB"/>
        </w:rPr>
        <w:t>m</w:t>
      </w:r>
      <w:r w:rsidR="00646084" w:rsidRPr="002C4468">
        <w:rPr>
          <w:rStyle w:val="Enfasiintensa"/>
          <w:i w:val="0"/>
          <w:color w:val="000000" w:themeColor="text1"/>
          <w:lang w:val="en-GB"/>
        </w:rPr>
        <w:t>ovement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 xml:space="preserve"> indicates the movement of the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other robot compared to </w:t>
      </w:r>
      <w:r w:rsidR="005C1301">
        <w:rPr>
          <w:rStyle w:val="Enfasiintensa"/>
          <w:b w:val="0"/>
          <w:i w:val="0"/>
          <w:color w:val="000000" w:themeColor="text1"/>
          <w:lang w:val="en-GB"/>
        </w:rPr>
        <w:t>the perceiving robot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. It doesn’t’ consider the relative velocity</w:t>
      </w:r>
      <w:r w:rsidR="008E2B6A">
        <w:rPr>
          <w:rStyle w:val="Enfasiintensa"/>
          <w:b w:val="0"/>
          <w:i w:val="0"/>
          <w:color w:val="000000" w:themeColor="text1"/>
          <w:lang w:val="en-GB"/>
        </w:rPr>
        <w:t>, only its direction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r w:rsidR="00646084">
        <w:rPr>
          <w:rStyle w:val="Enfasiintensa"/>
          <w:b w:val="0"/>
          <w:i w:val="0"/>
          <w:color w:val="000000" w:themeColor="text1"/>
          <w:lang w:val="en-GB"/>
        </w:rPr>
        <w:t>It can be:</w:t>
      </w:r>
    </w:p>
    <w:p w14:paraId="363DA6D2" w14:textId="19F50A6D" w:rsidR="00646084" w:rsidRPr="00646084" w:rsidRDefault="00646084" w:rsidP="0064608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 w:rsidRPr="00646084">
        <w:rPr>
          <w:rStyle w:val="Enfasiintensa"/>
          <w:b w:val="0"/>
          <w:i w:val="0"/>
          <w:color w:val="000000" w:themeColor="text1"/>
          <w:lang w:val="en-GB"/>
        </w:rPr>
        <w:t>0 = getting closer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: the other robot is moving towards 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>the perceiver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 (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 xml:space="preserve">no matter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if 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 xml:space="preserve">the perceiver is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moving</w:t>
      </w:r>
      <w:r w:rsidR="00CA69AF">
        <w:rPr>
          <w:rStyle w:val="Enfasiintensa"/>
          <w:b w:val="0"/>
          <w:i w:val="0"/>
          <w:color w:val="000000" w:themeColor="text1"/>
          <w:lang w:val="en-GB"/>
        </w:rPr>
        <w:t xml:space="preserve"> or stopped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)</w:t>
      </w:r>
    </w:p>
    <w:p w14:paraId="58DFBFDE" w14:textId="55268E73" w:rsidR="00646084" w:rsidRDefault="00646084" w:rsidP="0064608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1 = going away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: </w:t>
      </w:r>
      <w:r w:rsidR="00A43C5C">
        <w:rPr>
          <w:rStyle w:val="Enfasiintensa"/>
          <w:b w:val="0"/>
          <w:i w:val="0"/>
          <w:color w:val="000000" w:themeColor="text1"/>
          <w:lang w:val="en-GB"/>
        </w:rPr>
        <w:t>the other robot</w:t>
      </w:r>
      <w:r w:rsidR="00232307">
        <w:rPr>
          <w:rStyle w:val="Enfasiintensa"/>
          <w:b w:val="0"/>
          <w:i w:val="0"/>
          <w:color w:val="000000" w:themeColor="text1"/>
          <w:lang w:val="en-GB"/>
        </w:rPr>
        <w:t xml:space="preserve"> is </w:t>
      </w:r>
      <w:r w:rsidR="00A43C5C">
        <w:rPr>
          <w:rStyle w:val="Enfasiintensa"/>
          <w:b w:val="0"/>
          <w:i w:val="0"/>
          <w:color w:val="000000" w:themeColor="text1"/>
          <w:lang w:val="en-GB"/>
        </w:rPr>
        <w:t>moving in the opposite direction compared to me (no matter if the perceiver is moving or stopped)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2D9B8A22" w14:textId="5BCED877" w:rsidR="00646084" w:rsidRDefault="00646084" w:rsidP="0064608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lastRenderedPageBreak/>
        <w:t>2 = steady</w:t>
      </w:r>
      <w:r w:rsidR="004E4923">
        <w:rPr>
          <w:rStyle w:val="Enfasiintensa"/>
          <w:b w:val="0"/>
          <w:i w:val="0"/>
          <w:color w:val="000000" w:themeColor="text1"/>
          <w:lang w:val="en-GB"/>
        </w:rPr>
        <w:t xml:space="preserve">: the other robot’s position </w:t>
      </w:r>
      <w:r w:rsidR="00E443D0">
        <w:rPr>
          <w:rStyle w:val="Enfasiintensa"/>
          <w:b w:val="0"/>
          <w:i w:val="0"/>
          <w:color w:val="000000" w:themeColor="text1"/>
          <w:lang w:val="en-GB"/>
        </w:rPr>
        <w:t>does not change</w:t>
      </w:r>
    </w:p>
    <w:p w14:paraId="14490BB6" w14:textId="78D3B04D" w:rsidR="00CE1544" w:rsidRPr="00CE1544" w:rsidRDefault="00646084" w:rsidP="00CE1544">
      <w:pPr>
        <w:pStyle w:val="Paragrafoelenco"/>
        <w:numPr>
          <w:ilvl w:val="0"/>
          <w:numId w:val="1"/>
        </w:num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3 = unknown: I don’t know </w:t>
      </w:r>
      <w:r w:rsidR="004D0DF5">
        <w:rPr>
          <w:rStyle w:val="Enfasiintensa"/>
          <w:b w:val="0"/>
          <w:i w:val="0"/>
          <w:color w:val="000000" w:themeColor="text1"/>
          <w:lang w:val="en-GB"/>
        </w:rPr>
        <w:t>what the other robot is doing</w:t>
      </w:r>
    </w:p>
    <w:p w14:paraId="52BDF82F" w14:textId="1D2A198D" w:rsidR="00CE1544" w:rsidRDefault="00CE1544" w:rsidP="00CE1544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proofErr w:type="spellStart"/>
      <w:r w:rsidRPr="006E65E1">
        <w:rPr>
          <w:rStyle w:val="Enfasiintensa"/>
          <w:i w:val="0"/>
          <w:color w:val="000000" w:themeColor="text1"/>
          <w:lang w:val="en-GB"/>
        </w:rPr>
        <w:t>otherRobots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is a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of type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spellStart"/>
      <w:proofErr w:type="gramStart"/>
      <w:r>
        <w:rPr>
          <w:rStyle w:val="Enfasiintensa"/>
          <w:b w:val="0"/>
          <w:i w:val="0"/>
          <w:color w:val="000000" w:themeColor="text1"/>
          <w:lang w:val="en-GB"/>
        </w:rPr>
        <w:t>otherRobots</w:t>
      </w:r>
      <w:proofErr w:type="spellEnd"/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35EA53C9" w14:textId="77777777" w:rsidR="00CE1544" w:rsidRPr="00CE1544" w:rsidRDefault="00CE1544" w:rsidP="002C4468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7BE16B8A" w14:textId="77777777" w:rsidR="00565BCF" w:rsidRDefault="00565BCF" w:rsidP="00565BCF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598AA3AD" w14:textId="31A27C8E" w:rsidR="00565BCF" w:rsidRDefault="00565BCF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 w:rsidRPr="00565BCF">
        <w:rPr>
          <w:rStyle w:val="Enfasiintensa"/>
          <w:i w:val="0"/>
          <w:color w:val="000000" w:themeColor="text1"/>
          <w:lang w:val="en-GB"/>
        </w:rPr>
        <w:t>BoxesPerception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>:</w:t>
      </w:r>
      <w:r w:rsidR="00671EEE">
        <w:rPr>
          <w:rStyle w:val="Enfasiintensa"/>
          <w:b w:val="0"/>
          <w:i w:val="0"/>
          <w:color w:val="000000" w:themeColor="text1"/>
          <w:lang w:val="en-GB"/>
        </w:rPr>
        <w:t xml:space="preserve"> contains data on the boxes.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It has position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(key field)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and name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(value field)</w:t>
      </w:r>
      <w:r>
        <w:rPr>
          <w:rStyle w:val="Enfasiintensa"/>
          <w:b w:val="0"/>
          <w:i w:val="0"/>
          <w:color w:val="000000" w:themeColor="text1"/>
          <w:lang w:val="en-GB"/>
        </w:rPr>
        <w:t>.</w:t>
      </w:r>
    </w:p>
    <w:p w14:paraId="01A959E5" w14:textId="7378ADF5" w:rsidR="00565BCF" w:rsidRDefault="00C1789F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gramStart"/>
      <w:ins w:id="0" w:author="Martina" w:date="2017-04-28T10:07:00Z">
        <w:r>
          <w:rPr>
            <w:rStyle w:val="Enfasiintensa"/>
            <w:i w:val="0"/>
            <w:color w:val="000000" w:themeColor="text1"/>
            <w:lang w:val="en-GB"/>
          </w:rPr>
          <w:t>p</w:t>
        </w:r>
      </w:ins>
      <w:proofErr w:type="gramEnd"/>
      <w:del w:id="1" w:author="Martina" w:date="2017-04-28T10:07:00Z">
        <w:r w:rsidR="00671EEE" w:rsidRPr="00C1789F" w:rsidDel="00C1789F">
          <w:rPr>
            <w:rStyle w:val="Enfasiintensa"/>
            <w:i w:val="0"/>
            <w:color w:val="000000" w:themeColor="text1"/>
            <w:lang w:val="en-GB"/>
            <w:rPrChange w:id="2" w:author="Martina" w:date="2017-04-28T10:07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delText>P</w:delText>
        </w:r>
      </w:del>
      <w:r w:rsidR="00671EEE" w:rsidRPr="00C1789F">
        <w:rPr>
          <w:rStyle w:val="Enfasiintensa"/>
          <w:i w:val="0"/>
          <w:color w:val="000000" w:themeColor="text1"/>
          <w:lang w:val="en-GB"/>
          <w:rPrChange w:id="3" w:author="Martina" w:date="2017-04-28T10:07:00Z">
            <w:rPr>
              <w:rStyle w:val="Enfasiintensa"/>
              <w:b w:val="0"/>
              <w:i w:val="0"/>
              <w:color w:val="000000" w:themeColor="text1"/>
              <w:lang w:val="en-GB"/>
            </w:rPr>
          </w:rPrChange>
        </w:rPr>
        <w:t>osition</w:t>
      </w:r>
      <w:r w:rsidR="00671EEE">
        <w:rPr>
          <w:rStyle w:val="Enfasiintensa"/>
          <w:b w:val="0"/>
          <w:i w:val="0"/>
          <w:color w:val="000000" w:themeColor="text1"/>
          <w:lang w:val="en-GB"/>
        </w:rPr>
        <w:t xml:space="preserve"> it can be 2 (right) or 3 (left</w:t>
      </w:r>
      <w:r w:rsidR="006E65E1">
        <w:rPr>
          <w:rStyle w:val="Enfasiintensa"/>
          <w:b w:val="0"/>
          <w:i w:val="0"/>
          <w:color w:val="000000" w:themeColor="text1"/>
          <w:lang w:val="en-GB"/>
        </w:rPr>
        <w:t xml:space="preserve">, as in </w:t>
      </w:r>
      <w:proofErr w:type="spellStart"/>
      <w:r w:rsidR="006E65E1">
        <w:rPr>
          <w:rStyle w:val="Enfasiintensa"/>
          <w:b w:val="0"/>
          <w:i w:val="0"/>
          <w:color w:val="000000" w:themeColor="text1"/>
          <w:lang w:val="en-GB"/>
        </w:rPr>
        <w:t>RobotPerception.position</w:t>
      </w:r>
      <w:proofErr w:type="spellEnd"/>
      <w:r w:rsidR="00671EEE">
        <w:rPr>
          <w:rStyle w:val="Enfasiintensa"/>
          <w:b w:val="0"/>
          <w:i w:val="0"/>
          <w:color w:val="000000" w:themeColor="text1"/>
          <w:lang w:val="en-GB"/>
        </w:rPr>
        <w:t>)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because the boxes are detected on left or on right.</w:t>
      </w:r>
    </w:p>
    <w:p w14:paraId="71E805E5" w14:textId="77B67E98" w:rsidR="00671EEE" w:rsidRDefault="00C1789F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gramStart"/>
      <w:ins w:id="4" w:author="Martina" w:date="2017-04-28T10:07:00Z">
        <w:r>
          <w:rPr>
            <w:rStyle w:val="Enfasiintensa"/>
            <w:i w:val="0"/>
            <w:color w:val="000000" w:themeColor="text1"/>
            <w:lang w:val="en-GB"/>
          </w:rPr>
          <w:t>n</w:t>
        </w:r>
      </w:ins>
      <w:proofErr w:type="gramEnd"/>
      <w:del w:id="5" w:author="Martina" w:date="2017-04-28T10:07:00Z">
        <w:r w:rsidR="00671EEE" w:rsidRPr="00C1789F" w:rsidDel="00C1789F">
          <w:rPr>
            <w:rStyle w:val="Enfasiintensa"/>
            <w:i w:val="0"/>
            <w:color w:val="000000" w:themeColor="text1"/>
            <w:lang w:val="en-GB"/>
            <w:rPrChange w:id="6" w:author="Martina" w:date="2017-04-28T10:07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delText>N</w:delText>
        </w:r>
      </w:del>
      <w:r w:rsidR="00671EEE" w:rsidRPr="00C1789F">
        <w:rPr>
          <w:rStyle w:val="Enfasiintensa"/>
          <w:i w:val="0"/>
          <w:color w:val="000000" w:themeColor="text1"/>
          <w:lang w:val="en-GB"/>
          <w:rPrChange w:id="7" w:author="Martina" w:date="2017-04-28T10:07:00Z">
            <w:rPr>
              <w:rStyle w:val="Enfasiintensa"/>
              <w:b w:val="0"/>
              <w:i w:val="0"/>
              <w:color w:val="000000" w:themeColor="text1"/>
              <w:lang w:val="en-GB"/>
            </w:rPr>
          </w:rPrChange>
        </w:rPr>
        <w:t>ame</w:t>
      </w:r>
      <w:r w:rsidR="00671EEE">
        <w:rPr>
          <w:rStyle w:val="Enfasiintensa"/>
          <w:b w:val="0"/>
          <w:i w:val="0"/>
          <w:color w:val="000000" w:themeColor="text1"/>
          <w:lang w:val="en-GB"/>
        </w:rPr>
        <w:t xml:space="preserve"> is the name of the box.</w:t>
      </w:r>
    </w:p>
    <w:p w14:paraId="72742BB0" w14:textId="6F53182A" w:rsidR="006E65E1" w:rsidRDefault="006E65E1" w:rsidP="006E65E1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proofErr w:type="gramStart"/>
      <w:r w:rsidRPr="006E65E1">
        <w:rPr>
          <w:rStyle w:val="Enfasiintensa"/>
          <w:i w:val="0"/>
          <w:color w:val="000000" w:themeColor="text1"/>
          <w:lang w:val="en-GB"/>
        </w:rPr>
        <w:t>boxes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is</w:t>
      </w:r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a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beliefset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of type </w:t>
      </w:r>
      <w:proofErr w:type="spellStart"/>
      <w:r w:rsidRPr="00565BCF">
        <w:rPr>
          <w:rStyle w:val="Enfasiintensa"/>
          <w:i w:val="0"/>
          <w:color w:val="000000" w:themeColor="text1"/>
          <w:lang w:val="en-GB"/>
        </w:rPr>
        <w:t>BoxesPerception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gramStart"/>
      <w:r>
        <w:rPr>
          <w:rStyle w:val="Enfasiintensa"/>
          <w:b w:val="0"/>
          <w:i w:val="0"/>
          <w:color w:val="000000" w:themeColor="text1"/>
          <w:lang w:val="en-GB"/>
        </w:rPr>
        <w:t>boxes</w:t>
      </w:r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777F873D" w14:textId="77777777" w:rsidR="006E65E1" w:rsidRDefault="006E65E1" w:rsidP="00565BCF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60E60899" w14:textId="51DE286D" w:rsidR="00671EEE" w:rsidRDefault="00671EEE" w:rsidP="00565BCF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7CEEA2A1" w14:textId="59A932FA" w:rsidR="006C078B" w:rsidRPr="006C078B" w:rsidRDefault="006C078B" w:rsidP="001A6E5A">
      <w:pPr>
        <w:outlineLvl w:val="0"/>
        <w:rPr>
          <w:rStyle w:val="Enfasiintensa"/>
          <w:lang w:val="en-GB"/>
        </w:rPr>
      </w:pPr>
      <w:r w:rsidRPr="006C078B">
        <w:rPr>
          <w:rStyle w:val="Enfasiintensa"/>
          <w:lang w:val="en-GB"/>
        </w:rPr>
        <w:t>VIEW</w:t>
      </w:r>
    </w:p>
    <w:p w14:paraId="09A25A99" w14:textId="791F7DFC" w:rsidR="00821DA0" w:rsidRDefault="00671EEE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proofErr w:type="spellStart"/>
      <w:r w:rsidRPr="00671EEE">
        <w:rPr>
          <w:rStyle w:val="Enfasiintensa"/>
          <w:i w:val="0"/>
          <w:color w:val="000000" w:themeColor="text1"/>
          <w:lang w:val="en-GB"/>
        </w:rPr>
        <w:t>PerceptionInfo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: </w:t>
      </w:r>
      <w:r w:rsidR="006C078B">
        <w:rPr>
          <w:rStyle w:val="Enfasiintensa"/>
          <w:b w:val="0"/>
          <w:i w:val="0"/>
          <w:color w:val="000000" w:themeColor="text1"/>
          <w:lang w:val="en-GB"/>
        </w:rPr>
        <w:t>connect</w:t>
      </w:r>
      <w:r w:rsidR="00287F34">
        <w:rPr>
          <w:rStyle w:val="Enfasiintensa"/>
          <w:b w:val="0"/>
          <w:i w:val="0"/>
          <w:color w:val="000000" w:themeColor="text1"/>
          <w:lang w:val="en-GB"/>
        </w:rPr>
        <w:t>s</w:t>
      </w:r>
      <w:r w:rsidR="006C078B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RobotPerception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and</w:t>
      </w:r>
      <w:r w:rsidR="006C078B">
        <w:rPr>
          <w:rStyle w:val="Enfasiintensa"/>
          <w:b w:val="0"/>
          <w:i w:val="0"/>
          <w:color w:val="000000" w:themeColor="text1"/>
          <w:lang w:val="en-GB"/>
        </w:rPr>
        <w:t xml:space="preserve"> the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BoxesPerception</w:t>
      </w:r>
      <w:proofErr w:type="spellEnd"/>
      <w:r w:rsidR="00191F6C">
        <w:rPr>
          <w:rStyle w:val="Enfasiintensa"/>
          <w:b w:val="0"/>
          <w:i w:val="0"/>
          <w:color w:val="000000" w:themeColor="text1"/>
          <w:lang w:val="en-GB"/>
        </w:rPr>
        <w:t>.</w:t>
      </w:r>
      <w:r w:rsidR="00821DA0">
        <w:rPr>
          <w:rStyle w:val="Enfasiintensa"/>
          <w:b w:val="0"/>
          <w:i w:val="0"/>
          <w:color w:val="000000" w:themeColor="text1"/>
          <w:lang w:val="en-GB"/>
        </w:rPr>
        <w:t xml:space="preserve"> </w:t>
      </w:r>
    </w:p>
    <w:p w14:paraId="52C1BA95" w14:textId="69D19ACE" w:rsidR="00671EEE" w:rsidRDefault="00821DA0" w:rsidP="00565BCF">
      <w:pPr>
        <w:rPr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>It contains a complex query that returns the box name, the robot name and the robot movement given a position.</w:t>
      </w:r>
    </w:p>
    <w:p w14:paraId="41BC0023" w14:textId="367D3EE3" w:rsidR="00191F6C" w:rsidRDefault="00191F6C" w:rsidP="00191F6C">
      <w:pPr>
        <w:rPr>
          <w:ins w:id="8" w:author="Martina" w:date="2017-04-28T10:22:00Z"/>
          <w:rStyle w:val="Enfasiintensa"/>
          <w:b w:val="0"/>
          <w:i w:val="0"/>
          <w:color w:val="000000" w:themeColor="text1"/>
          <w:lang w:val="en-GB"/>
        </w:rPr>
      </w:pPr>
      <w:r>
        <w:rPr>
          <w:rStyle w:val="Enfasiintensa"/>
          <w:b w:val="0"/>
          <w:i w:val="0"/>
          <w:color w:val="000000" w:themeColor="text1"/>
          <w:lang w:val="en-GB"/>
        </w:rPr>
        <w:t xml:space="preserve">In the named data section of the JDE, </w:t>
      </w:r>
      <w:r w:rsidRPr="00191F6C">
        <w:rPr>
          <w:rStyle w:val="Enfasiintensa"/>
          <w:i w:val="0"/>
          <w:color w:val="000000" w:themeColor="text1"/>
          <w:lang w:val="en-GB"/>
        </w:rPr>
        <w:t>perception</w:t>
      </w:r>
      <w:r>
        <w:rPr>
          <w:rStyle w:val="Enfasiintensa"/>
          <w:b w:val="0"/>
          <w:i w:val="0"/>
          <w:color w:val="000000" w:themeColor="text1"/>
          <w:lang w:val="en-GB"/>
        </w:rPr>
        <w:t xml:space="preserve"> is a view of type </w:t>
      </w:r>
      <w:proofErr w:type="spellStart"/>
      <w:r w:rsidRPr="00671EEE">
        <w:rPr>
          <w:rStyle w:val="Enfasiintensa"/>
          <w:i w:val="0"/>
          <w:color w:val="000000" w:themeColor="text1"/>
          <w:lang w:val="en-GB"/>
        </w:rPr>
        <w:t>PerceptionInfo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. </w:t>
      </w:r>
      <w:proofErr w:type="gramStart"/>
      <w:r w:rsidRPr="00191F6C">
        <w:rPr>
          <w:rStyle w:val="Enfasiintensa"/>
          <w:i w:val="0"/>
          <w:color w:val="000000" w:themeColor="text1"/>
          <w:lang w:val="en-GB"/>
        </w:rPr>
        <w:t>perception</w:t>
      </w:r>
      <w:proofErr w:type="gramEnd"/>
      <w:r>
        <w:rPr>
          <w:rStyle w:val="Enfasiintensa"/>
          <w:b w:val="0"/>
          <w:i w:val="0"/>
          <w:color w:val="000000" w:themeColor="text1"/>
          <w:lang w:val="en-GB"/>
        </w:rPr>
        <w:t xml:space="preserve"> is used as private data by all </w:t>
      </w:r>
      <w:proofErr w:type="spellStart"/>
      <w:r>
        <w:rPr>
          <w:rStyle w:val="Enfasiintensa"/>
          <w:b w:val="0"/>
          <w:i w:val="0"/>
          <w:color w:val="000000" w:themeColor="text1"/>
          <w:lang w:val="en-GB"/>
        </w:rPr>
        <w:t>RobotController</w:t>
      </w:r>
      <w:proofErr w:type="spellEnd"/>
      <w:r>
        <w:rPr>
          <w:rStyle w:val="Enfasiintensa"/>
          <w:b w:val="0"/>
          <w:i w:val="0"/>
          <w:color w:val="000000" w:themeColor="text1"/>
          <w:lang w:val="en-GB"/>
        </w:rPr>
        <w:t xml:space="preserve"> agents and has to be used by all plans that need to read it.</w:t>
      </w:r>
    </w:p>
    <w:p w14:paraId="49B95E43" w14:textId="77777777" w:rsidR="000B4225" w:rsidRDefault="000B4225" w:rsidP="00191F6C">
      <w:pPr>
        <w:rPr>
          <w:ins w:id="9" w:author="Martina" w:date="2017-04-28T10:22:00Z"/>
          <w:rStyle w:val="Enfasiintensa"/>
          <w:b w:val="0"/>
          <w:i w:val="0"/>
          <w:color w:val="000000" w:themeColor="text1"/>
          <w:lang w:val="en-GB"/>
        </w:rPr>
      </w:pPr>
    </w:p>
    <w:p w14:paraId="676218CA" w14:textId="77777777" w:rsidR="000B4225" w:rsidRDefault="000B4225" w:rsidP="00191F6C">
      <w:pPr>
        <w:rPr>
          <w:ins w:id="10" w:author="Martina" w:date="2017-04-28T10:22:00Z"/>
          <w:rStyle w:val="Enfasiintensa"/>
          <w:b w:val="0"/>
          <w:i w:val="0"/>
          <w:color w:val="000000" w:themeColor="text1"/>
          <w:lang w:val="en-GB"/>
        </w:rPr>
      </w:pPr>
    </w:p>
    <w:p w14:paraId="395DDF2A" w14:textId="0216760B" w:rsidR="000B4225" w:rsidRPr="00EE6D36" w:rsidRDefault="000B4225" w:rsidP="00191F6C">
      <w:pPr>
        <w:rPr>
          <w:ins w:id="11" w:author="Martina" w:date="2017-04-28T10:22:00Z"/>
          <w:rStyle w:val="Enfasiintensa"/>
          <w:lang w:val="en-GB"/>
        </w:rPr>
      </w:pPr>
      <w:ins w:id="12" w:author="Martina" w:date="2017-04-28T10:22:00Z">
        <w:r w:rsidRPr="00EE6D36">
          <w:rPr>
            <w:rStyle w:val="Enfasiintensa"/>
            <w:lang w:val="en-GB"/>
          </w:rPr>
          <w:t>AGENT TYPES</w:t>
        </w:r>
      </w:ins>
    </w:p>
    <w:p w14:paraId="614729AB" w14:textId="6F8B61B0" w:rsidR="000B4225" w:rsidRDefault="000B4225" w:rsidP="00191F6C">
      <w:pPr>
        <w:rPr>
          <w:ins w:id="13" w:author="Martina" w:date="2017-04-28T10:28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14" w:author="Martina" w:date="2017-04-28T10:23:00Z">
        <w:r w:rsidRPr="00EE6D36">
          <w:rPr>
            <w:rStyle w:val="Enfasiintensa"/>
            <w:i w:val="0"/>
            <w:color w:val="000000" w:themeColor="text1"/>
            <w:lang w:val="en-GB"/>
          </w:rPr>
          <w:t>RobotController</w:t>
        </w:r>
      </w:ins>
      <w:proofErr w:type="spellEnd"/>
      <w:ins w:id="15" w:author="Martina" w:date="2017-04-28T10:26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</w:t>
        </w:r>
      </w:ins>
      <w:ins w:id="16" w:author="Martina" w:date="2017-04-28T10:28:00Z">
        <w:r>
          <w:rPr>
            <w:rStyle w:val="Enfasiintensa"/>
            <w:b w:val="0"/>
            <w:i w:val="0"/>
            <w:color w:val="000000" w:themeColor="text1"/>
            <w:lang w:val="en-GB"/>
          </w:rPr>
          <w:t>it’s the agent type that controls the robot.</w:t>
        </w:r>
      </w:ins>
    </w:p>
    <w:p w14:paraId="36BC440C" w14:textId="5F0072CE" w:rsidR="000B4225" w:rsidRDefault="000B4225" w:rsidP="00191F6C">
      <w:pPr>
        <w:rPr>
          <w:ins w:id="17" w:author="Martina" w:date="2017-04-28T10:35:00Z"/>
          <w:rStyle w:val="Enfasiintensa"/>
          <w:b w:val="0"/>
          <w:i w:val="0"/>
          <w:color w:val="000000" w:themeColor="text1"/>
          <w:lang w:val="en-GB"/>
        </w:rPr>
      </w:pPr>
      <w:ins w:id="18" w:author="Martina" w:date="2017-04-28T10:28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It contains </w:t>
        </w:r>
      </w:ins>
      <w:ins w:id="19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>a</w:t>
        </w:r>
      </w:ins>
      <w:ins w:id="20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>n</w:t>
        </w:r>
      </w:ins>
      <w:ins w:id="21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  <w:proofErr w:type="spellStart"/>
        <w:r w:rsidR="0064683B" w:rsidRPr="00EE6D36">
          <w:rPr>
            <w:rStyle w:val="Enfasiintensa"/>
            <w:i w:val="0"/>
            <w:color w:val="000000" w:themeColor="text1"/>
            <w:lang w:val="en-GB"/>
          </w:rPr>
          <w:t>updateTime</w:t>
        </w:r>
      </w:ins>
      <w:proofErr w:type="spellEnd"/>
      <w:ins w:id="22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 method</w:t>
        </w:r>
      </w:ins>
      <w:ins w:id="23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 that update</w:t>
        </w:r>
      </w:ins>
      <w:ins w:id="24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s </w:t>
        </w:r>
      </w:ins>
      <w:ins w:id="25" w:author="Martina" w:date="2017-04-28T10:30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>the information about the robot</w:t>
        </w:r>
      </w:ins>
      <w:ins w:id="26" w:author="Martina" w:date="2017-04-28T10:32:00Z">
        <w:r w:rsidR="0064683B">
          <w:rPr>
            <w:rStyle w:val="Enfasiintensa"/>
            <w:b w:val="0"/>
            <w:i w:val="0"/>
            <w:color w:val="000000" w:themeColor="text1"/>
            <w:lang w:val="en-GB"/>
          </w:rPr>
          <w:t xml:space="preserve">. </w:t>
        </w:r>
      </w:ins>
    </w:p>
    <w:p w14:paraId="0D6A14D5" w14:textId="77777777" w:rsidR="00DA5593" w:rsidRDefault="00DA5593" w:rsidP="00191F6C">
      <w:pPr>
        <w:rPr>
          <w:ins w:id="27" w:author="Martina" w:date="2017-04-28T11:31:00Z"/>
          <w:rStyle w:val="Enfasiintensa"/>
          <w:b w:val="0"/>
          <w:i w:val="0"/>
          <w:color w:val="000000" w:themeColor="text1"/>
          <w:lang w:val="en-GB"/>
        </w:rPr>
      </w:pPr>
    </w:p>
    <w:p w14:paraId="650767D1" w14:textId="171EC60B" w:rsidR="00DA5593" w:rsidRDefault="00DA5593" w:rsidP="00191F6C">
      <w:pPr>
        <w:rPr>
          <w:ins w:id="28" w:author="Martina" w:date="2017-04-28T11:47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29" w:author="Martina" w:date="2017-04-28T11:31:00Z">
        <w:r w:rsidRPr="00EE6D36">
          <w:rPr>
            <w:rStyle w:val="Enfasiintensa"/>
            <w:i w:val="0"/>
            <w:color w:val="000000" w:themeColor="text1"/>
            <w:lang w:val="en-GB"/>
          </w:rPr>
          <w:t>RobotCoordinator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</w:t>
        </w:r>
      </w:ins>
      <w:ins w:id="30" w:author="Martina" w:date="2017-04-28T11:47:00Z"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it’s the agent </w:t>
        </w:r>
      </w:ins>
      <w:ins w:id="31" w:author="Martina" w:date="2017-04-28T11:54:00Z">
        <w:r w:rsidR="000D0D48">
          <w:rPr>
            <w:rStyle w:val="Enfasiintensa"/>
            <w:b w:val="0"/>
            <w:i w:val="0"/>
            <w:color w:val="000000" w:themeColor="text1"/>
            <w:lang w:val="en-GB"/>
          </w:rPr>
          <w:t>type that controls and coordinates</w:t>
        </w:r>
      </w:ins>
      <w:ins w:id="32" w:author="Martina" w:date="2017-04-28T11:47:00Z"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 all the robot</w:t>
        </w:r>
      </w:ins>
      <w:ins w:id="33" w:author="Martina" w:date="2017-04-28T11:54:00Z">
        <w:r w:rsidR="000D0D48">
          <w:rPr>
            <w:rStyle w:val="Enfasiintensa"/>
            <w:b w:val="0"/>
            <w:i w:val="0"/>
            <w:color w:val="000000" w:themeColor="text1"/>
            <w:lang w:val="en-GB"/>
          </w:rPr>
          <w:t>s</w:t>
        </w:r>
      </w:ins>
      <w:ins w:id="34" w:author="Martina" w:date="2017-04-28T11:47:00Z"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 in the environment.</w:t>
        </w:r>
      </w:ins>
      <w:ins w:id="35" w:author="Martina" w:date="2017-04-28T11:50:00Z"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 It sends a message to </w:t>
        </w:r>
      </w:ins>
      <w:ins w:id="36" w:author="Martina" w:date="2017-04-28T11:55:00Z">
        <w:r w:rsidR="000D0D48">
          <w:rPr>
            <w:rStyle w:val="Enfasiintensa"/>
            <w:b w:val="0"/>
            <w:i w:val="0"/>
            <w:color w:val="000000" w:themeColor="text1"/>
            <w:lang w:val="en-GB"/>
          </w:rPr>
          <w:t>every single</w:t>
        </w:r>
      </w:ins>
      <w:ins w:id="37" w:author="Martina" w:date="2017-04-28T11:50:00Z">
        <w:r w:rsidR="000D0D48">
          <w:rPr>
            <w:rStyle w:val="Enfasiintensa"/>
            <w:b w:val="0"/>
            <w:i w:val="0"/>
            <w:color w:val="000000" w:themeColor="text1"/>
            <w:lang w:val="en-GB"/>
          </w:rPr>
          <w:t xml:space="preserve"> robot </w:t>
        </w:r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and when they have received </w:t>
        </w:r>
      </w:ins>
      <w:ins w:id="38" w:author="Martina" w:date="2017-04-28T11:55:00Z">
        <w:r w:rsidR="000D0D48">
          <w:rPr>
            <w:rStyle w:val="Enfasiintensa"/>
            <w:b w:val="0"/>
            <w:i w:val="0"/>
            <w:color w:val="000000" w:themeColor="text1"/>
            <w:lang w:val="en-GB"/>
          </w:rPr>
          <w:t>it</w:t>
        </w:r>
      </w:ins>
      <w:ins w:id="39" w:author="Martina" w:date="2017-04-28T11:50:00Z">
        <w:r w:rsidR="00855A24">
          <w:rPr>
            <w:rStyle w:val="Enfasiintensa"/>
            <w:b w:val="0"/>
            <w:i w:val="0"/>
            <w:color w:val="000000" w:themeColor="text1"/>
            <w:lang w:val="en-GB"/>
          </w:rPr>
          <w:t xml:space="preserve">, they start their plan. </w:t>
        </w:r>
      </w:ins>
    </w:p>
    <w:p w14:paraId="6582953D" w14:textId="77777777" w:rsidR="00855A24" w:rsidRDefault="00855A24" w:rsidP="00191F6C">
      <w:pPr>
        <w:rPr>
          <w:ins w:id="40" w:author="Martina" w:date="2017-04-28T11:30:00Z"/>
          <w:rStyle w:val="Enfasiintensa"/>
          <w:b w:val="0"/>
          <w:i w:val="0"/>
          <w:color w:val="000000" w:themeColor="text1"/>
          <w:lang w:val="en-GB"/>
        </w:rPr>
      </w:pPr>
    </w:p>
    <w:p w14:paraId="752FC7C8" w14:textId="74397788" w:rsidR="00A02B97" w:rsidRDefault="00A02B97" w:rsidP="00191F6C">
      <w:pPr>
        <w:rPr>
          <w:ins w:id="41" w:author="Martina" w:date="2017-04-28T12:10:00Z"/>
          <w:rStyle w:val="Enfasiintensa"/>
          <w:b w:val="0"/>
          <w:i w:val="0"/>
          <w:color w:val="000000" w:themeColor="text1"/>
          <w:lang w:val="en-GB"/>
        </w:rPr>
      </w:pPr>
      <w:ins w:id="42" w:author="Martina" w:date="2017-04-28T12:10:00Z">
        <w:r w:rsidRPr="00EE6D36">
          <w:rPr>
            <w:rStyle w:val="Enfasiintensa"/>
            <w:lang w:val="en-GB"/>
          </w:rPr>
          <w:t>PLAN TYPES</w:t>
        </w:r>
      </w:ins>
    </w:p>
    <w:p w14:paraId="59BE4A69" w14:textId="35710851" w:rsidR="00A02B97" w:rsidRDefault="00A02B97" w:rsidP="00191F6C">
      <w:pPr>
        <w:rPr>
          <w:ins w:id="43" w:author="Martina" w:date="2017-04-28T11:30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44" w:author="Martina" w:date="2017-04-28T12:10:00Z">
        <w:r w:rsidRPr="00EE6D36">
          <w:rPr>
            <w:rStyle w:val="Enfasiintensa"/>
            <w:i w:val="0"/>
            <w:color w:val="000000" w:themeColor="text1"/>
            <w:lang w:val="en-GB"/>
          </w:rPr>
          <w:t>CoordinationPlan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used by the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RobotCoordinator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>.</w:t>
        </w:r>
        <w:r w:rsidR="00EE6D36"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It </w:t>
        </w:r>
      </w:ins>
      <w:ins w:id="45" w:author="Martina" w:date="2017-04-28T12:12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sends the </w:t>
        </w:r>
      </w:ins>
      <w:ins w:id="46" w:author="Martina" w:date="2017-04-28T12:15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event to</w:t>
        </w:r>
      </w:ins>
      <w:ins w:id="47" w:author="Martina" w:date="2017-04-28T12:12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 each </w:t>
        </w:r>
      </w:ins>
      <w:ins w:id="48" w:author="Martina" w:date="2017-04-28T12:13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robot (</w:t>
        </w:r>
        <w:proofErr w:type="spellStart"/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IRobotAgents</w:t>
        </w:r>
        <w:proofErr w:type="spellEnd"/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)</w:t>
        </w:r>
      </w:ins>
      <w:ins w:id="49" w:author="Martina" w:date="2017-04-28T12:12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.</w:t>
        </w:r>
      </w:ins>
      <w:ins w:id="50" w:author="Martina" w:date="2017-04-28T12:14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  <w:commentRangeStart w:id="51"/>
        <w:proofErr w:type="spellStart"/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IRobotAgent</w:t>
        </w:r>
        <w:proofErr w:type="spellEnd"/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 is an interface that provide</w:t>
        </w:r>
      </w:ins>
      <w:ins w:id="52" w:author="Martina" w:date="2017-04-28T12:15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>s</w:t>
        </w:r>
      </w:ins>
      <w:ins w:id="53" w:author="Martina" w:date="2017-04-28T12:14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 methods to control the </w:t>
        </w:r>
      </w:ins>
      <w:ins w:id="54" w:author="Martina" w:date="2017-04-28T12:15:00Z">
        <w:r w:rsidR="00F31840">
          <w:rPr>
            <w:rStyle w:val="Enfasiintensa"/>
            <w:b w:val="0"/>
            <w:i w:val="0"/>
            <w:color w:val="000000" w:themeColor="text1"/>
            <w:lang w:val="en-GB"/>
          </w:rPr>
          <w:t xml:space="preserve">agent. </w:t>
        </w:r>
      </w:ins>
      <w:commentRangeEnd w:id="51"/>
      <w:ins w:id="55" w:author="Martina" w:date="2017-04-28T12:16:00Z">
        <w:r w:rsidR="00F31840">
          <w:rPr>
            <w:rStyle w:val="Rimandocommento"/>
          </w:rPr>
          <w:commentReference w:id="51"/>
        </w:r>
      </w:ins>
    </w:p>
    <w:p w14:paraId="254AA1A3" w14:textId="45C2AB46" w:rsidR="00DE207F" w:rsidRDefault="00EE6D36" w:rsidP="00191F6C">
      <w:pPr>
        <w:rPr>
          <w:ins w:id="57" w:author="Martina" w:date="2017-04-28T11:31:00Z"/>
          <w:rStyle w:val="Enfasiintensa"/>
          <w:b w:val="0"/>
          <w:i w:val="0"/>
          <w:color w:val="000000" w:themeColor="text1"/>
          <w:lang w:val="en-GB"/>
        </w:rPr>
      </w:pPr>
      <w:ins w:id="58" w:author="Martina" w:date="2017-04-28T12:19:00Z">
        <w:r>
          <w:rPr>
            <w:rStyle w:val="Enfasiintensa"/>
            <w:b w:val="0"/>
            <w:i w:val="0"/>
            <w:color w:val="000000" w:themeColor="text1"/>
            <w:lang w:val="en-GB"/>
          </w:rPr>
          <w:t>After that, every robot start</w:t>
        </w:r>
      </w:ins>
      <w:ins w:id="59" w:author="Martina" w:date="2017-04-28T12:20:00Z">
        <w:r>
          <w:rPr>
            <w:rStyle w:val="Enfasiintensa"/>
            <w:b w:val="0"/>
            <w:i w:val="0"/>
            <w:color w:val="000000" w:themeColor="text1"/>
            <w:lang w:val="en-GB"/>
          </w:rPr>
          <w:t>s</w:t>
        </w:r>
      </w:ins>
      <w:ins w:id="60" w:author="Martina" w:date="2017-04-28T12:19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</w:ins>
      <w:ins w:id="61" w:author="Martina" w:date="2017-04-28T12:20:00Z">
        <w:r>
          <w:rPr>
            <w:rStyle w:val="Enfasiintensa"/>
            <w:b w:val="0"/>
            <w:i w:val="0"/>
            <w:color w:val="000000" w:themeColor="text1"/>
            <w:lang w:val="en-GB"/>
          </w:rPr>
          <w:t>their</w:t>
        </w:r>
      </w:ins>
      <w:ins w:id="62" w:author="Martina" w:date="2017-04-28T12:19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</w:t>
        </w:r>
      </w:ins>
      <w:ins w:id="63" w:author="Martina" w:date="2017-04-28T12:20:00Z">
        <w:r>
          <w:rPr>
            <w:rStyle w:val="Enfasiintensa"/>
            <w:b w:val="0"/>
            <w:i w:val="0"/>
            <w:color w:val="000000" w:themeColor="text1"/>
            <w:lang w:val="en-GB"/>
          </w:rPr>
          <w:t>events.</w:t>
        </w:r>
      </w:ins>
    </w:p>
    <w:p w14:paraId="26099D64" w14:textId="77777777" w:rsidR="00855A24" w:rsidRDefault="00855A24" w:rsidP="00191F6C">
      <w:pPr>
        <w:rPr>
          <w:ins w:id="64" w:author="Martina" w:date="2017-04-28T11:45:00Z"/>
          <w:rStyle w:val="Enfasiintensa"/>
          <w:b w:val="0"/>
          <w:i w:val="0"/>
          <w:color w:val="000000" w:themeColor="text1"/>
          <w:lang w:val="en-GB"/>
        </w:rPr>
      </w:pPr>
    </w:p>
    <w:p w14:paraId="08993907" w14:textId="13D2F7E8" w:rsidR="00855A24" w:rsidRDefault="00310B2A" w:rsidP="00191F6C">
      <w:pPr>
        <w:rPr>
          <w:ins w:id="65" w:author="Martina" w:date="2017-04-28T12:21:00Z"/>
          <w:rStyle w:val="Enfasiintensa"/>
          <w:b w:val="0"/>
          <w:i w:val="0"/>
          <w:color w:val="000000" w:themeColor="text1"/>
          <w:lang w:val="en-GB"/>
        </w:rPr>
      </w:pPr>
      <w:ins w:id="66" w:author="Martina" w:date="2017-04-28T12:21:00Z">
        <w:r w:rsidRPr="009E29B4">
          <w:rPr>
            <w:rStyle w:val="Enfasiintensa"/>
            <w:lang w:val="en-GB"/>
            <w:rPrChange w:id="67" w:author="Martina" w:date="2017-04-28T12:22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OTHERS FILE</w:t>
        </w:r>
      </w:ins>
      <w:ins w:id="68" w:author="Martina" w:date="2017-04-28T12:22:00Z">
        <w:r w:rsidR="009E29B4">
          <w:rPr>
            <w:rStyle w:val="Enfasiintensa"/>
            <w:lang w:val="en-GB"/>
          </w:rPr>
          <w:t>S</w:t>
        </w:r>
      </w:ins>
    </w:p>
    <w:p w14:paraId="06055347" w14:textId="0B3468A8" w:rsidR="00310B2A" w:rsidRDefault="00310B2A" w:rsidP="00191F6C">
      <w:pPr>
        <w:rPr>
          <w:ins w:id="69" w:author="Martina" w:date="2017-04-28T11:45:00Z"/>
          <w:rStyle w:val="Enfasiintensa"/>
          <w:b w:val="0"/>
          <w:i w:val="0"/>
          <w:color w:val="000000" w:themeColor="text1"/>
          <w:lang w:val="en-GB"/>
        </w:rPr>
      </w:pPr>
      <w:proofErr w:type="spellStart"/>
      <w:ins w:id="70" w:author="Martina" w:date="2017-04-28T12:21:00Z">
        <w:r w:rsidRPr="009E29B4">
          <w:rPr>
            <w:rStyle w:val="Enfasiintensa"/>
            <w:i w:val="0"/>
            <w:color w:val="000000" w:themeColor="text1"/>
            <w:lang w:val="en-GB"/>
            <w:rPrChange w:id="71" w:author="Martina" w:date="2017-04-28T12:22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DataLog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: contains </w:t>
        </w:r>
        <w:r w:rsidRPr="009E29B4">
          <w:rPr>
            <w:rStyle w:val="Enfasiintensa"/>
            <w:i w:val="0"/>
            <w:color w:val="000000" w:themeColor="text1"/>
            <w:lang w:val="en-GB"/>
            <w:rPrChange w:id="72" w:author="Martina" w:date="2017-04-28T12:22:00Z">
              <w:rPr>
                <w:rStyle w:val="Enfasiintensa"/>
                <w:b w:val="0"/>
                <w:i w:val="0"/>
                <w:color w:val="000000" w:themeColor="text1"/>
                <w:lang w:val="en-GB"/>
              </w:rPr>
            </w:rPrChange>
          </w:rPr>
          <w:t>log</w:t>
        </w:r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method that permits to simplify the print in java.</w:t>
        </w:r>
      </w:ins>
    </w:p>
    <w:p w14:paraId="2C2D7589" w14:textId="77777777" w:rsidR="00191F6C" w:rsidRPr="00565BCF" w:rsidRDefault="00191F6C" w:rsidP="00565BCF">
      <w:pPr>
        <w:rPr>
          <w:rStyle w:val="Enfasiintensa"/>
          <w:b w:val="0"/>
          <w:i w:val="0"/>
          <w:color w:val="000000" w:themeColor="text1"/>
          <w:lang w:val="en-GB"/>
        </w:rPr>
      </w:pPr>
    </w:p>
    <w:p w14:paraId="0E33139F" w14:textId="77777777" w:rsidR="009E29B4" w:rsidRPr="00EE6D36" w:rsidRDefault="009E29B4" w:rsidP="009E29B4">
      <w:pPr>
        <w:rPr>
          <w:ins w:id="73" w:author="Martina" w:date="2017-04-28T12:22:00Z"/>
          <w:rStyle w:val="Enfasiintensa"/>
          <w:i w:val="0"/>
          <w:color w:val="000000" w:themeColor="text1"/>
          <w:lang w:val="en-GB"/>
        </w:rPr>
      </w:pPr>
      <w:proofErr w:type="spellStart"/>
      <w:ins w:id="74" w:author="Martina" w:date="2017-04-28T12:22:00Z">
        <w:r w:rsidRPr="00EE6D36">
          <w:rPr>
            <w:rStyle w:val="Enfasiintensa"/>
            <w:i w:val="0"/>
            <w:color w:val="000000" w:themeColor="text1"/>
            <w:lang w:val="en-GB"/>
          </w:rPr>
          <w:t>RobotData</w:t>
        </w:r>
        <w:proofErr w:type="spellEnd"/>
        <w:r>
          <w:rPr>
            <w:rStyle w:val="Enfasiintensa"/>
            <w:i w:val="0"/>
            <w:color w:val="000000" w:themeColor="text1"/>
            <w:lang w:val="en-GB"/>
          </w:rPr>
          <w:t xml:space="preserve">: </w:t>
        </w:r>
        <w:r w:rsidRPr="00EE6D36">
          <w:rPr>
            <w:rStyle w:val="Enfasiintensa"/>
            <w:b w:val="0"/>
            <w:i w:val="0"/>
            <w:color w:val="000000" w:themeColor="text1"/>
            <w:lang w:val="en-GB"/>
          </w:rPr>
          <w:t>contains all the robot information.</w:t>
        </w:r>
      </w:ins>
    </w:p>
    <w:p w14:paraId="58846E63" w14:textId="77777777" w:rsidR="009E29B4" w:rsidRDefault="009E29B4" w:rsidP="009E29B4">
      <w:pPr>
        <w:rPr>
          <w:ins w:id="75" w:author="Martina" w:date="2017-04-28T12:24:00Z"/>
          <w:rStyle w:val="Enfasiintensa"/>
          <w:b w:val="0"/>
          <w:i w:val="0"/>
          <w:color w:val="000000" w:themeColor="text1"/>
          <w:lang w:val="en-GB"/>
        </w:rPr>
      </w:pPr>
      <w:ins w:id="76" w:author="Martina" w:date="2017-04-28T12:22:00Z"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The most important thing in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RobotData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is the </w:t>
        </w:r>
        <w:proofErr w:type="gramStart"/>
        <w:r>
          <w:rPr>
            <w:rStyle w:val="Enfasiintensa"/>
            <w:b w:val="0"/>
            <w:i w:val="0"/>
            <w:color w:val="000000" w:themeColor="text1"/>
            <w:lang w:val="en-GB"/>
          </w:rPr>
          <w:t>update(</w:t>
        </w:r>
        <w:proofErr w:type="gram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) method. It checks all the fields and if there is a change, it notifies all the observers.  </w:t>
        </w:r>
      </w:ins>
    </w:p>
    <w:p w14:paraId="05AC9F4B" w14:textId="084C8789" w:rsidR="00797B11" w:rsidRDefault="00797B11" w:rsidP="009E29B4">
      <w:pPr>
        <w:rPr>
          <w:ins w:id="77" w:author="Martina" w:date="2017-04-28T12:22:00Z"/>
          <w:rStyle w:val="Enfasiintensa"/>
          <w:b w:val="0"/>
          <w:i w:val="0"/>
          <w:color w:val="000000" w:themeColor="text1"/>
          <w:lang w:val="en-GB"/>
        </w:rPr>
      </w:pPr>
      <w:ins w:id="78" w:author="Martina" w:date="2017-04-28T12:24:00Z">
        <w:r>
          <w:rPr>
            <w:rStyle w:val="Enfasiintensa"/>
            <w:b w:val="0"/>
            <w:i w:val="0"/>
            <w:color w:val="000000" w:themeColor="text1"/>
            <w:lang w:val="en-GB"/>
          </w:rPr>
          <w:t>Do not u</w:t>
        </w:r>
        <w:bookmarkStart w:id="79" w:name="_GoBack"/>
        <w:bookmarkEnd w:id="79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se </w:t>
        </w:r>
        <w:proofErr w:type="gramStart"/>
        <w:r>
          <w:rPr>
            <w:rStyle w:val="Enfasiintensa"/>
            <w:b w:val="0"/>
            <w:i w:val="0"/>
            <w:color w:val="000000" w:themeColor="text1"/>
            <w:lang w:val="en-GB"/>
          </w:rPr>
          <w:t>this</w:t>
        </w:r>
        <w:proofErr w:type="gramEnd"/>
        <w:r>
          <w:rPr>
            <w:rStyle w:val="Enfasiintensa"/>
            <w:b w:val="0"/>
            <w:i w:val="0"/>
            <w:color w:val="000000" w:themeColor="text1"/>
            <w:lang w:val="en-GB"/>
          </w:rPr>
          <w:t xml:space="preserve"> actuators to see their value but the fields in the </w:t>
        </w:r>
        <w:proofErr w:type="spellStart"/>
        <w:r>
          <w:rPr>
            <w:rStyle w:val="Enfasiintensa"/>
            <w:b w:val="0"/>
            <w:i w:val="0"/>
            <w:color w:val="000000" w:themeColor="text1"/>
            <w:lang w:val="en-GB"/>
          </w:rPr>
          <w:t>beliefset</w:t>
        </w:r>
        <w:proofErr w:type="spellEnd"/>
        <w:r>
          <w:rPr>
            <w:rStyle w:val="Enfasiintensa"/>
            <w:b w:val="0"/>
            <w:i w:val="0"/>
            <w:color w:val="000000" w:themeColor="text1"/>
            <w:lang w:val="en-GB"/>
          </w:rPr>
          <w:t>!</w:t>
        </w:r>
      </w:ins>
    </w:p>
    <w:p w14:paraId="4C9B1DA0" w14:textId="77777777" w:rsidR="000A6398" w:rsidRPr="000A6398" w:rsidRDefault="000A6398" w:rsidP="000A6398">
      <w:pPr>
        <w:pStyle w:val="Paragrafoelenco"/>
        <w:rPr>
          <w:rStyle w:val="Enfasiintensa"/>
          <w:b w:val="0"/>
          <w:i w:val="0"/>
          <w:color w:val="000000" w:themeColor="text1"/>
          <w:lang w:val="en-GB"/>
        </w:rPr>
      </w:pPr>
    </w:p>
    <w:sectPr w:rsidR="000A6398" w:rsidRPr="000A6398" w:rsidSect="00B7231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1" w:author="Martina" w:date="2017-04-28T12:17:00Z" w:initials="M">
    <w:p w14:paraId="25F0171B" w14:textId="11652789" w:rsidR="00310B2A" w:rsidRDefault="00310B2A">
      <w:pPr>
        <w:pStyle w:val="Testocommento"/>
      </w:pPr>
      <w:ins w:id="56" w:author="Martina" w:date="2017-04-28T12:16:00Z">
        <w:r>
          <w:rPr>
            <w:rStyle w:val="Rimandocommento"/>
          </w:rPr>
          <w:annotationRef/>
        </w:r>
      </w:ins>
      <w:r>
        <w:t xml:space="preserve">Lo metto o no? Teoricamente agli studenti questa parte non </w:t>
      </w:r>
      <w:proofErr w:type="gramStart"/>
      <w:r>
        <w:t>interessa</w:t>
      </w:r>
      <w:proofErr w:type="gram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3FAB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D6910"/>
    <w:multiLevelType w:val="hybridMultilevel"/>
    <w:tmpl w:val="15F84534"/>
    <w:lvl w:ilvl="0" w:tplc="DBB698C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A3EA7"/>
    <w:multiLevelType w:val="hybridMultilevel"/>
    <w:tmpl w:val="85AEFE38"/>
    <w:lvl w:ilvl="0" w:tplc="2B5A8520">
      <w:start w:val="2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olo Busetta">
    <w15:presenceInfo w15:providerId="Windows Live" w15:userId="c34b53f7fe0747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DA"/>
    <w:rsid w:val="00071E7E"/>
    <w:rsid w:val="00081935"/>
    <w:rsid w:val="000A6398"/>
    <w:rsid w:val="000B4225"/>
    <w:rsid w:val="000D0D48"/>
    <w:rsid w:val="00191F6C"/>
    <w:rsid w:val="001A6E5A"/>
    <w:rsid w:val="00232307"/>
    <w:rsid w:val="0028760D"/>
    <w:rsid w:val="00287F34"/>
    <w:rsid w:val="002C4468"/>
    <w:rsid w:val="00310B2A"/>
    <w:rsid w:val="003844F3"/>
    <w:rsid w:val="003C1C13"/>
    <w:rsid w:val="004D0DF5"/>
    <w:rsid w:val="004E4923"/>
    <w:rsid w:val="004F0AA0"/>
    <w:rsid w:val="00565BCF"/>
    <w:rsid w:val="005C1301"/>
    <w:rsid w:val="006152B9"/>
    <w:rsid w:val="00646084"/>
    <w:rsid w:val="0064683B"/>
    <w:rsid w:val="00671EEE"/>
    <w:rsid w:val="006C078B"/>
    <w:rsid w:val="006C2835"/>
    <w:rsid w:val="006E65E1"/>
    <w:rsid w:val="00797B11"/>
    <w:rsid w:val="007A25B1"/>
    <w:rsid w:val="00821DA0"/>
    <w:rsid w:val="0082585C"/>
    <w:rsid w:val="00855A24"/>
    <w:rsid w:val="008B4CDB"/>
    <w:rsid w:val="008B7C33"/>
    <w:rsid w:val="008D1A9D"/>
    <w:rsid w:val="008E2B6A"/>
    <w:rsid w:val="009146DE"/>
    <w:rsid w:val="00984A1A"/>
    <w:rsid w:val="009E29B4"/>
    <w:rsid w:val="00A02B97"/>
    <w:rsid w:val="00A43C5C"/>
    <w:rsid w:val="00B72318"/>
    <w:rsid w:val="00B726F7"/>
    <w:rsid w:val="00BD148F"/>
    <w:rsid w:val="00C1789F"/>
    <w:rsid w:val="00C64C8D"/>
    <w:rsid w:val="00C8514E"/>
    <w:rsid w:val="00CA69AF"/>
    <w:rsid w:val="00CE1544"/>
    <w:rsid w:val="00DA5593"/>
    <w:rsid w:val="00DB35F7"/>
    <w:rsid w:val="00DE207F"/>
    <w:rsid w:val="00E362DA"/>
    <w:rsid w:val="00E443D0"/>
    <w:rsid w:val="00E65475"/>
    <w:rsid w:val="00EE6D36"/>
    <w:rsid w:val="00EF60E0"/>
    <w:rsid w:val="00F3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BB45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atterepredefinitoparagrafo"/>
    <w:uiPriority w:val="21"/>
    <w:qFormat/>
    <w:rsid w:val="00E362DA"/>
    <w:rPr>
      <w:b/>
      <w:bCs/>
      <w:i/>
      <w:i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E362DA"/>
    <w:pPr>
      <w:ind w:left="720"/>
      <w:contextualSpacing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A6E5A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1A6E5A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1A6E5A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A6E5A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1A6E5A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A6E5A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A6E5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6E5A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1A6E5A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0819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atterepredefinitoparagrafo"/>
    <w:uiPriority w:val="21"/>
    <w:qFormat/>
    <w:rsid w:val="00E362DA"/>
    <w:rPr>
      <w:b/>
      <w:bCs/>
      <w:i/>
      <w:i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E362DA"/>
    <w:pPr>
      <w:ind w:left="720"/>
      <w:contextualSpacing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A6E5A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1A6E5A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1A6E5A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A6E5A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1A6E5A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A6E5A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A6E5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6E5A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1A6E5A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08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735</Words>
  <Characters>4192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BELIEFSET</vt:lpstr>
      <vt:lpstr>VIEW</vt:lpstr>
    </vt:vector>
  </TitlesOfParts>
  <Company/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37</cp:revision>
  <dcterms:created xsi:type="dcterms:W3CDTF">2017-04-26T09:19:00Z</dcterms:created>
  <dcterms:modified xsi:type="dcterms:W3CDTF">2017-04-28T10:25:00Z</dcterms:modified>
</cp:coreProperties>
</file>